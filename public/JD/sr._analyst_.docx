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05" w:type="dxa"/>
        <w:tblCellSpacing w:w="0" w:type="dxa"/>
        <w:tblCellMar>
          <w:left w:w="0" w:type="dxa"/>
          <w:right w:w="0" w:type="dxa"/>
        </w:tblCellMar>
        <w:tblLook w:val="04A0"/>
      </w:tblPr>
      <w:tblGrid>
        <w:gridCol w:w="4"/>
        <w:gridCol w:w="5150"/>
        <w:gridCol w:w="937"/>
        <w:gridCol w:w="1068"/>
        <w:gridCol w:w="1043"/>
        <w:gridCol w:w="1030"/>
        <w:gridCol w:w="128"/>
      </w:tblGrid>
      <w:tr w:rsidR="00A7458D" w:rsidRPr="00A7458D" w:rsidTr="00A7458D">
        <w:trPr>
          <w:gridAfter w:val="2"/>
          <w:tblCellSpacing w:w="0" w:type="dxa"/>
        </w:trPr>
        <w:tc>
          <w:tcPr>
            <w:tcW w:w="0" w:type="auto"/>
            <w:gridSpan w:val="5"/>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Job Description: </w:t>
            </w:r>
          </w:p>
        </w:tc>
      </w:tr>
      <w:tr w:rsidR="00A7458D" w:rsidRPr="00A7458D" w:rsidTr="00A7458D">
        <w:trPr>
          <w:gridAfter w:val="2"/>
          <w:trHeight w:val="15"/>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
                <w:szCs w:val="24"/>
              </w:rPr>
            </w:pPr>
          </w:p>
        </w:tc>
        <w:tc>
          <w:tcPr>
            <w:tcW w:w="0" w:type="auto"/>
            <w:vMerge w:val="restart"/>
            <w:hideMark/>
          </w:tcPr>
          <w:p w:rsidR="00A7458D" w:rsidRPr="00A7458D" w:rsidRDefault="00A7458D" w:rsidP="00A7458D">
            <w:pPr>
              <w:spacing w:after="0" w:line="15" w:lineRule="atLeast"/>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Title: </w:t>
            </w: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r>
      <w:tr w:rsidR="00A7458D" w:rsidRPr="00A7458D" w:rsidTr="00A7458D">
        <w:trPr>
          <w:trHeight w:val="345"/>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vMerge/>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gridSpan w:val="5"/>
            <w:vMerge w:val="restart"/>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Senior Analyst - Core GVG </w:t>
            </w:r>
          </w:p>
        </w:tc>
      </w:tr>
      <w:tr w:rsidR="00A7458D" w:rsidRPr="00A7458D" w:rsidTr="00A7458D">
        <w:trPr>
          <w:trHeight w:val="15"/>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
                <w:szCs w:val="24"/>
              </w:rPr>
            </w:pPr>
          </w:p>
        </w:tc>
        <w:tc>
          <w:tcPr>
            <w:tcW w:w="0" w:type="auto"/>
            <w:vMerge w:val="restart"/>
            <w:hideMark/>
          </w:tcPr>
          <w:p w:rsidR="00A7458D" w:rsidRPr="00A7458D" w:rsidRDefault="00A7458D" w:rsidP="00A7458D">
            <w:pPr>
              <w:spacing w:after="0" w:line="15" w:lineRule="atLeast"/>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Job Opening ID: </w:t>
            </w:r>
          </w:p>
        </w:tc>
        <w:tc>
          <w:tcPr>
            <w:tcW w:w="0" w:type="auto"/>
            <w:gridSpan w:val="5"/>
            <w:vMerge/>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r>
      <w:tr w:rsidR="00A7458D" w:rsidRPr="00A7458D" w:rsidTr="00A7458D">
        <w:trPr>
          <w:trHeight w:val="315"/>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vMerge/>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gridSpan w:val="5"/>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3035944 </w:t>
            </w:r>
          </w:p>
        </w:tc>
      </w:tr>
      <w:tr w:rsidR="00A7458D" w:rsidRPr="00A7458D" w:rsidTr="00A7458D">
        <w:trPr>
          <w:trHeight w:val="360"/>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Location: </w:t>
            </w:r>
          </w:p>
        </w:tc>
        <w:tc>
          <w:tcPr>
            <w:tcW w:w="0" w:type="auto"/>
            <w:gridSpan w:val="5"/>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Mumbai </w:t>
            </w:r>
          </w:p>
        </w:tc>
      </w:tr>
      <w:tr w:rsidR="00A7458D" w:rsidRPr="00A7458D" w:rsidTr="00A7458D">
        <w:trPr>
          <w:trHeight w:val="45"/>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4"/>
                <w:szCs w:val="24"/>
              </w:rPr>
            </w:pPr>
          </w:p>
        </w:tc>
        <w:tc>
          <w:tcPr>
            <w:tcW w:w="0" w:type="auto"/>
            <w:vMerge w:val="restart"/>
            <w:hideMark/>
          </w:tcPr>
          <w:p w:rsidR="00A7458D" w:rsidRPr="00A7458D" w:rsidRDefault="00A7458D" w:rsidP="00A7458D">
            <w:pPr>
              <w:spacing w:after="0" w:line="45" w:lineRule="atLeast"/>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Full/Part Time: </w:t>
            </w: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r>
      <w:tr w:rsidR="00A7458D" w:rsidRPr="00A7458D" w:rsidTr="00A7458D">
        <w:trPr>
          <w:trHeight w:val="315"/>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vMerge/>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gridSpan w:val="5"/>
            <w:vMerge w:val="restart"/>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Full-Time </w:t>
            </w:r>
          </w:p>
        </w:tc>
      </w:tr>
      <w:tr w:rsidR="00A7458D" w:rsidRPr="00A7458D" w:rsidTr="00A7458D">
        <w:trPr>
          <w:trHeight w:val="45"/>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4"/>
                <w:szCs w:val="24"/>
              </w:rPr>
            </w:pPr>
          </w:p>
        </w:tc>
        <w:tc>
          <w:tcPr>
            <w:tcW w:w="0" w:type="auto"/>
            <w:vMerge w:val="restart"/>
            <w:hideMark/>
          </w:tcPr>
          <w:p w:rsidR="00A7458D" w:rsidRPr="00A7458D" w:rsidRDefault="00A7458D" w:rsidP="00A7458D">
            <w:pPr>
              <w:spacing w:after="0" w:line="45" w:lineRule="atLeast"/>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Regular/Temporary: </w:t>
            </w:r>
          </w:p>
        </w:tc>
        <w:tc>
          <w:tcPr>
            <w:tcW w:w="0" w:type="auto"/>
            <w:gridSpan w:val="5"/>
            <w:vMerge/>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r>
      <w:tr w:rsidR="00A7458D" w:rsidRPr="00A7458D" w:rsidTr="00A7458D">
        <w:trPr>
          <w:trHeight w:val="420"/>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vMerge/>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gridSpan w:val="5"/>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xml:space="preserve">  </w:t>
            </w:r>
          </w:p>
        </w:tc>
      </w:tr>
      <w:tr w:rsidR="00A7458D" w:rsidRPr="00A7458D" w:rsidTr="00A7458D">
        <w:trPr>
          <w:trHeight w:val="300"/>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gridSpan w:val="3"/>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pict>
                <v:rect id="_x0000_i1025" style="width:468pt;height:1.5pt" o:hrstd="t" o:hr="t" fillcolor="#aca899" stroked="f"/>
              </w:pict>
            </w: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r>
      <w:tr w:rsidR="00A7458D" w:rsidRPr="00A7458D" w:rsidTr="00A7458D">
        <w:trPr>
          <w:trHeight w:val="360"/>
          <w:tblCellSpacing w:w="0" w:type="dxa"/>
        </w:trPr>
        <w:tc>
          <w:tcPr>
            <w:tcW w:w="0" w:type="auto"/>
            <w:gridSpan w:val="3"/>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bookmarkStart w:id="0" w:name="HRS_SCH_WRK_HRS_SCH_LNK06"/>
        <w:tc>
          <w:tcPr>
            <w:tcW w:w="0" w:type="auto"/>
            <w:gridSpan w:val="4"/>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fldChar w:fldCharType="begin"/>
            </w:r>
            <w:r w:rsidRPr="00A7458D">
              <w:rPr>
                <w:rFonts w:ascii="Times New Roman" w:eastAsia="Times New Roman" w:hAnsi="Times New Roman" w:cs="Times New Roman"/>
                <w:sz w:val="24"/>
                <w:szCs w:val="24"/>
              </w:rPr>
              <w:instrText xml:space="preserve"> HYPERLINK "javascript:submitAction_win0(document.win0,'HRS_SCH_WRK_HRS_SCH_LNK06');" </w:instrText>
            </w:r>
            <w:r w:rsidRPr="00A7458D">
              <w:rPr>
                <w:rFonts w:ascii="Times New Roman" w:eastAsia="Times New Roman" w:hAnsi="Times New Roman" w:cs="Times New Roman"/>
                <w:sz w:val="24"/>
                <w:szCs w:val="24"/>
              </w:rPr>
              <w:fldChar w:fldCharType="separate"/>
            </w:r>
            <w:r w:rsidRPr="00A7458D">
              <w:rPr>
                <w:rFonts w:ascii="Times New Roman" w:eastAsia="Times New Roman" w:hAnsi="Times New Roman" w:cs="Times New Roman"/>
                <w:color w:val="0000FF"/>
                <w:sz w:val="24"/>
                <w:szCs w:val="24"/>
                <w:u w:val="single"/>
              </w:rPr>
              <w:t>Return to Previous Page</w:t>
            </w:r>
            <w:r w:rsidRPr="00A7458D">
              <w:rPr>
                <w:rFonts w:ascii="Times New Roman" w:eastAsia="Times New Roman" w:hAnsi="Times New Roman" w:cs="Times New Roman"/>
                <w:sz w:val="24"/>
                <w:szCs w:val="24"/>
              </w:rPr>
              <w:fldChar w:fldCharType="end"/>
            </w:r>
            <w:bookmarkEnd w:id="0"/>
            <w:r w:rsidRPr="00A7458D">
              <w:rPr>
                <w:rFonts w:ascii="Times New Roman" w:eastAsia="Times New Roman" w:hAnsi="Times New Roman" w:cs="Times New Roman"/>
                <w:sz w:val="24"/>
                <w:szCs w:val="24"/>
              </w:rPr>
              <w:t xml:space="preserve"> </w:t>
            </w:r>
          </w:p>
        </w:tc>
      </w:tr>
      <w:tr w:rsidR="00A7458D" w:rsidRPr="00A7458D" w:rsidTr="00A7458D">
        <w:trPr>
          <w:trHeight w:val="315"/>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gridSpan w:val="4"/>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pict>
                <v:rect id="_x0000_i1026" style="width:468pt;height:1.5pt" o:hrstd="t" o:hr="t" fillcolor="#aca899" stroked="f"/>
              </w:pict>
            </w: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r>
      <w:tr w:rsidR="00A7458D" w:rsidRPr="00A7458D" w:rsidTr="00A7458D">
        <w:trPr>
          <w:trHeight w:val="3420"/>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gridSpan w:val="5"/>
            <w:hideMark/>
          </w:tcPr>
          <w:tbl>
            <w:tblPr>
              <w:tblW w:w="8325" w:type="dxa"/>
              <w:tblCellSpacing w:w="0" w:type="dxa"/>
              <w:tblCellMar>
                <w:left w:w="0" w:type="dxa"/>
                <w:right w:w="0" w:type="dxa"/>
              </w:tblCellMar>
              <w:tblLook w:val="04A0"/>
            </w:tblPr>
            <w:tblGrid>
              <w:gridCol w:w="4"/>
              <w:gridCol w:w="9224"/>
            </w:tblGrid>
            <w:tr w:rsidR="00A7458D" w:rsidRPr="00A7458D" w:rsidTr="00A7458D">
              <w:trPr>
                <w:trHeight w:val="630"/>
                <w:tblCellSpacing w:w="0" w:type="dxa"/>
              </w:trPr>
              <w:tc>
                <w:tcPr>
                  <w:tcW w:w="165" w:type="dxa"/>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8160" w:type="dxa"/>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r>
            <w:tr w:rsidR="00A7458D" w:rsidRPr="00A7458D" w:rsidTr="00A7458D">
              <w:trPr>
                <w:trHeight w:val="870"/>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hideMark/>
                </w:tcPr>
                <w:p w:rsidR="00A7458D" w:rsidRPr="00A7458D" w:rsidRDefault="00A7458D" w:rsidP="00A745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77300" cy="3267075"/>
                        <wp:effectExtent l="19050" t="0" r="0" b="0"/>
                        <wp:docPr id="3" name="PT_RTE_IMG_DB_LOC###20120507160346530CSR_ENG.jpg" descr="https://dbcareers.db.com/cs/PRHCM91/cache/PTRTDB_JPG_GIYDCMRQGUYDOMJWGAZTINRVGMYEGU1SL4CU3RZONJYGO=_GA==_GE==_200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_RTE_IMG_DB_LOC###20120507160346530CSR_ENG.jpg" descr="https://dbcareers.db.com/cs/PRHCM91/cache/PTRTDB_JPG_GIYDCMRQGUYDOMJWGAZTINRVGMYEGU1SL4CU3RZONJYGO=_GA==_GE==_2000000000.JPG"/>
                                <pic:cNvPicPr>
                                  <a:picLocks noChangeAspect="1" noChangeArrowheads="1"/>
                                </pic:cNvPicPr>
                              </pic:nvPicPr>
                              <pic:blipFill>
                                <a:blip r:embed="rId5"/>
                                <a:srcRect/>
                                <a:stretch>
                                  <a:fillRect/>
                                </a:stretch>
                              </pic:blipFill>
                              <pic:spPr bwMode="auto">
                                <a:xfrm>
                                  <a:off x="0" y="0"/>
                                  <a:ext cx="8877300" cy="3267075"/>
                                </a:xfrm>
                                <a:prstGeom prst="rect">
                                  <a:avLst/>
                                </a:prstGeom>
                                <a:noFill/>
                                <a:ln w="9525">
                                  <a:noFill/>
                                  <a:miter lim="800000"/>
                                  <a:headEnd/>
                                  <a:tailEnd/>
                                </a:ln>
                              </pic:spPr>
                            </pic:pic>
                          </a:graphicData>
                        </a:graphic>
                      </wp:inline>
                    </w:drawing>
                  </w:r>
                </w:p>
              </w:tc>
            </w:tr>
            <w:tr w:rsidR="00A7458D" w:rsidRPr="00A7458D" w:rsidTr="00A7458D">
              <w:trPr>
                <w:trHeight w:val="870"/>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w:t>
                  </w:r>
                </w:p>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Arial" w:eastAsia="Times New Roman" w:hAnsi="Arial" w:cs="Arial"/>
                      <w:sz w:val="18"/>
                      <w:szCs w:val="18"/>
                    </w:rPr>
                    <w:t>Deutsche Bank Operations International (DBOI) Global Services, a subsidiary of Deutsche Bank, is the bank's global processing arm. Established with the purpose of building a world-class operating infrastructure for Deutsche Bank's global businesses, DBOI Global Services is an integrated network of six processing centers of excellence in the UK, USA, India and Philippines, delivering 24/7 support for the bank and its clients.</w:t>
                  </w:r>
                </w:p>
              </w:tc>
            </w:tr>
            <w:tr w:rsidR="00A7458D" w:rsidRPr="00A7458D" w:rsidTr="00A7458D">
              <w:trPr>
                <w:trHeight w:val="870"/>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hideMark/>
                </w:tcPr>
                <w:p w:rsidR="00A7458D" w:rsidRPr="00A7458D" w:rsidRDefault="00A7458D" w:rsidP="00A7458D">
                  <w:p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The team oversees valuation control across Corporate and Investment Banking (CIB) and parts of Asset Management (AM).</w:t>
                  </w:r>
                  <w:r w:rsidRPr="00A7458D">
                    <w:rPr>
                      <w:rFonts w:ascii="Times New Roman" w:eastAsia="Times New Roman" w:hAnsi="Times New Roman" w:cs="Times New Roman"/>
                      <w:sz w:val="24"/>
                      <w:szCs w:val="24"/>
                    </w:rPr>
                    <w:br/>
                    <w:t>GVG Covers</w:t>
                  </w:r>
                </w:p>
                <w:p w:rsidR="00A7458D" w:rsidRPr="00A7458D" w:rsidRDefault="00A7458D" w:rsidP="00A745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Valuation Control/Market Conformity Control,</w:t>
                  </w:r>
                </w:p>
                <w:p w:rsidR="00A7458D" w:rsidRPr="00A7458D" w:rsidRDefault="00A7458D" w:rsidP="00A745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Policy, Reporting, Quality Assurance and CTB</w:t>
                  </w:r>
                </w:p>
                <w:p w:rsidR="00A7458D" w:rsidRPr="00A7458D" w:rsidRDefault="00A7458D" w:rsidP="00A745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Models and Methodology</w:t>
                  </w:r>
                </w:p>
                <w:p w:rsidR="00A7458D" w:rsidRPr="00A7458D" w:rsidRDefault="00A7458D" w:rsidP="00A7458D">
                  <w:p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b/>
                      <w:bCs/>
                      <w:sz w:val="24"/>
                      <w:szCs w:val="24"/>
                      <w:u w:val="single"/>
                    </w:rPr>
                    <w:t xml:space="preserve">Business coverage :– Global Credit, Rates, Equities, GFFX or Commodities </w:t>
                  </w:r>
                </w:p>
                <w:p w:rsidR="00A7458D" w:rsidRPr="00A7458D" w:rsidRDefault="00A7458D" w:rsidP="00A7458D">
                  <w:p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b/>
                      <w:bCs/>
                      <w:sz w:val="24"/>
                      <w:szCs w:val="24"/>
                      <w:u w:val="single"/>
                    </w:rPr>
                    <w:lastRenderedPageBreak/>
                    <w:t xml:space="preserve">Products </w:t>
                  </w:r>
                  <w:proofErr w:type="gramStart"/>
                  <w:r w:rsidRPr="00A7458D">
                    <w:rPr>
                      <w:rFonts w:ascii="Times New Roman" w:eastAsia="Times New Roman" w:hAnsi="Times New Roman" w:cs="Times New Roman"/>
                      <w:b/>
                      <w:bCs/>
                      <w:sz w:val="24"/>
                      <w:szCs w:val="24"/>
                      <w:u w:val="single"/>
                    </w:rPr>
                    <w:t>coverage :</w:t>
                  </w:r>
                  <w:proofErr w:type="gramEnd"/>
                  <w:r w:rsidRPr="00A7458D">
                    <w:rPr>
                      <w:rFonts w:ascii="Times New Roman" w:eastAsia="Times New Roman" w:hAnsi="Times New Roman" w:cs="Times New Roman"/>
                      <w:b/>
                      <w:bCs/>
                      <w:sz w:val="24"/>
                      <w:szCs w:val="24"/>
                      <w:u w:val="single"/>
                    </w:rPr>
                    <w:t xml:space="preserve"> Credit Flow , Structured and Correlation, Equities – Cash and Derivatives, Rates- Treasuries, </w:t>
                  </w:r>
                  <w:proofErr w:type="spellStart"/>
                  <w:r w:rsidRPr="00A7458D">
                    <w:rPr>
                      <w:rFonts w:ascii="Times New Roman" w:eastAsia="Times New Roman" w:hAnsi="Times New Roman" w:cs="Times New Roman"/>
                      <w:b/>
                      <w:bCs/>
                      <w:sz w:val="24"/>
                      <w:szCs w:val="24"/>
                      <w:u w:val="single"/>
                    </w:rPr>
                    <w:t>Munis</w:t>
                  </w:r>
                  <w:proofErr w:type="spellEnd"/>
                  <w:r w:rsidRPr="00A7458D">
                    <w:rPr>
                      <w:rFonts w:ascii="Times New Roman" w:eastAsia="Times New Roman" w:hAnsi="Times New Roman" w:cs="Times New Roman"/>
                      <w:b/>
                      <w:bCs/>
                      <w:sz w:val="24"/>
                      <w:szCs w:val="24"/>
                      <w:u w:val="single"/>
                    </w:rPr>
                    <w:t xml:space="preserve"> and RMBS’s etc.</w:t>
                  </w:r>
                </w:p>
                <w:p w:rsidR="00A7458D" w:rsidRPr="00A7458D" w:rsidRDefault="00A7458D" w:rsidP="00A7458D">
                  <w:p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b/>
                      <w:bCs/>
                      <w:sz w:val="24"/>
                      <w:szCs w:val="24"/>
                      <w:u w:val="single"/>
                    </w:rPr>
                    <w:t>Responsibilities:</w:t>
                  </w:r>
                </w:p>
                <w:p w:rsidR="00A7458D" w:rsidRPr="00A7458D" w:rsidRDefault="00A7458D" w:rsidP="00A7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Independent Price Verification on vanilla /exotic  trading book</w:t>
                  </w:r>
                  <w:ins w:id="1" w:author="Chandrashekhar Iyer" w:date="2010-11-25T16:18:00Z">
                    <w:r w:rsidRPr="00A7458D">
                      <w:rPr>
                        <w:rFonts w:ascii="Times New Roman" w:eastAsia="Times New Roman" w:hAnsi="Times New Roman" w:cs="Times New Roman"/>
                        <w:sz w:val="24"/>
                        <w:szCs w:val="24"/>
                      </w:rPr>
                      <w:t> </w:t>
                    </w:r>
                  </w:ins>
                </w:p>
                <w:p w:rsidR="00A7458D" w:rsidRPr="00A7458D" w:rsidRDefault="00A7458D" w:rsidP="00A7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Supervising and reviewing the monthly price testing process for the Regional  Business  that are supported</w:t>
                  </w:r>
                </w:p>
                <w:p w:rsidR="00A7458D" w:rsidRPr="00A7458D" w:rsidRDefault="00A7458D" w:rsidP="00A7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Basis the IPV process and investigations develop reserving amounts and justify the same.</w:t>
                  </w:r>
                </w:p>
                <w:p w:rsidR="00A7458D" w:rsidRPr="00A7458D" w:rsidRDefault="00A7458D" w:rsidP="00A7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Investigation of pricing / model uncertainty in methodology and parameters used</w:t>
                  </w:r>
                </w:p>
                <w:p w:rsidR="00A7458D" w:rsidRPr="00A7458D" w:rsidRDefault="00A7458D" w:rsidP="00A7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Developing strong relationships with product control, risk management and quantitative departments on valuation and modeling issues</w:t>
                  </w:r>
                </w:p>
                <w:p w:rsidR="00A7458D" w:rsidRPr="00A7458D" w:rsidRDefault="00A7458D" w:rsidP="00A7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Reporting and MIS pack presentation for senior GVG management, ,  Front Office, Risk Management and Finance</w:t>
                  </w:r>
                </w:p>
                <w:p w:rsidR="00A7458D" w:rsidRPr="00A7458D" w:rsidRDefault="00A7458D" w:rsidP="00A7458D">
                  <w:pPr>
                    <w:spacing w:before="100" w:beforeAutospacing="1" w:after="100" w:afterAutospacing="1"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w:t>
                  </w:r>
                </w:p>
              </w:tc>
            </w:tr>
            <w:tr w:rsidR="00A7458D" w:rsidRPr="00A7458D" w:rsidTr="00A7458D">
              <w:trPr>
                <w:trHeight w:val="180"/>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18"/>
                      <w:szCs w:val="24"/>
                    </w:rPr>
                  </w:pPr>
                </w:p>
              </w:tc>
              <w:tc>
                <w:tcPr>
                  <w:tcW w:w="0" w:type="auto"/>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t> </w:t>
                  </w:r>
                </w:p>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Arial" w:eastAsia="Times New Roman" w:hAnsi="Arial" w:cs="Arial"/>
                      <w:sz w:val="18"/>
                      <w:szCs w:val="18"/>
                    </w:rPr>
                    <w:t xml:space="preserve">Deutsche Bank is an equal opportunity employer who seeks to recruit and appoint the best available person for a job regardless of marital / civil partnership status, sex (including pregnancy), age, religion, belief, race, nationality and ethnic or national origin, </w:t>
                  </w:r>
                  <w:proofErr w:type="spellStart"/>
                  <w:r w:rsidRPr="00A7458D">
                    <w:rPr>
                      <w:rFonts w:ascii="Arial" w:eastAsia="Times New Roman" w:hAnsi="Arial" w:cs="Arial"/>
                      <w:sz w:val="18"/>
                      <w:szCs w:val="18"/>
                    </w:rPr>
                    <w:t>colour</w:t>
                  </w:r>
                  <w:proofErr w:type="spellEnd"/>
                  <w:r w:rsidRPr="00A7458D">
                    <w:rPr>
                      <w:rFonts w:ascii="Arial" w:eastAsia="Times New Roman" w:hAnsi="Arial" w:cs="Arial"/>
                      <w:sz w:val="18"/>
                      <w:szCs w:val="18"/>
                    </w:rPr>
                    <w:t>, sexual orientation or disability.</w:t>
                  </w:r>
                </w:p>
                <w:p w:rsidR="00A7458D" w:rsidRPr="00A7458D" w:rsidRDefault="00A7458D" w:rsidP="00A7458D">
                  <w:pPr>
                    <w:spacing w:after="0" w:line="180" w:lineRule="atLeast"/>
                    <w:rPr>
                      <w:rFonts w:ascii="Times New Roman" w:eastAsia="Times New Roman" w:hAnsi="Times New Roman" w:cs="Times New Roman"/>
                      <w:sz w:val="24"/>
                      <w:szCs w:val="24"/>
                    </w:rPr>
                  </w:pPr>
                  <w:r w:rsidRPr="00A7458D">
                    <w:rPr>
                      <w:rFonts w:ascii="Arial" w:eastAsia="Times New Roman" w:hAnsi="Arial" w:cs="Arial"/>
                      <w:sz w:val="18"/>
                      <w:szCs w:val="18"/>
                    </w:rPr>
                    <w:t>Please let us know if you require any adjustments to enable you to apply or attend an interview. If you would like to discuss your requirements, or have any concerns about the application process, please contact your recruiter.</w:t>
                  </w:r>
                </w:p>
              </w:tc>
            </w:tr>
          </w:tbl>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r>
      <w:tr w:rsidR="00A7458D" w:rsidRPr="00A7458D" w:rsidTr="00A7458D">
        <w:trPr>
          <w:trHeight w:val="285"/>
          <w:tblCellSpacing w:w="0" w:type="dxa"/>
        </w:trPr>
        <w:tc>
          <w:tcPr>
            <w:tcW w:w="0" w:type="auto"/>
            <w:gridSpan w:val="7"/>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r>
      <w:tr w:rsidR="00A7458D" w:rsidRPr="00A7458D" w:rsidTr="00A7458D">
        <w:trPr>
          <w:trHeight w:val="330"/>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gridSpan w:val="3"/>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pict>
                <v:rect id="_x0000_i1027" style="width:468pt;height:1.5pt" o:hrstd="t" o:hr="t" fillcolor="#aca899" stroked="f"/>
              </w:pict>
            </w: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r>
      <w:tr w:rsidR="00A7458D" w:rsidRPr="00A7458D" w:rsidTr="00A7458D">
        <w:trPr>
          <w:trHeight w:val="330"/>
          <w:tblCellSpacing w:w="0" w:type="dxa"/>
        </w:trPr>
        <w:tc>
          <w:tcPr>
            <w:tcW w:w="0" w:type="auto"/>
            <w:gridSpan w:val="3"/>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bookmarkStart w:id="2" w:name="HRS_SCH_WRK_HRS_SCH_LNK06$31$"/>
        <w:tc>
          <w:tcPr>
            <w:tcW w:w="0" w:type="auto"/>
            <w:gridSpan w:val="4"/>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fldChar w:fldCharType="begin"/>
            </w:r>
            <w:r w:rsidRPr="00A7458D">
              <w:rPr>
                <w:rFonts w:ascii="Times New Roman" w:eastAsia="Times New Roman" w:hAnsi="Times New Roman" w:cs="Times New Roman"/>
                <w:sz w:val="24"/>
                <w:szCs w:val="24"/>
              </w:rPr>
              <w:instrText xml:space="preserve"> HYPERLINK "javascript:submitAction_win0(document.win0,'HRS_SCH_WRK_HRS_SCH_LNK06$31$');" </w:instrText>
            </w:r>
            <w:r w:rsidRPr="00A7458D">
              <w:rPr>
                <w:rFonts w:ascii="Times New Roman" w:eastAsia="Times New Roman" w:hAnsi="Times New Roman" w:cs="Times New Roman"/>
                <w:sz w:val="24"/>
                <w:szCs w:val="24"/>
              </w:rPr>
              <w:fldChar w:fldCharType="separate"/>
            </w:r>
            <w:r w:rsidRPr="00A7458D">
              <w:rPr>
                <w:rFonts w:ascii="Times New Roman" w:eastAsia="Times New Roman" w:hAnsi="Times New Roman" w:cs="Times New Roman"/>
                <w:color w:val="0000FF"/>
                <w:sz w:val="24"/>
                <w:szCs w:val="24"/>
                <w:u w:val="single"/>
              </w:rPr>
              <w:t>Return to Previous Page</w:t>
            </w:r>
            <w:r w:rsidRPr="00A7458D">
              <w:rPr>
                <w:rFonts w:ascii="Times New Roman" w:eastAsia="Times New Roman" w:hAnsi="Times New Roman" w:cs="Times New Roman"/>
                <w:sz w:val="24"/>
                <w:szCs w:val="24"/>
              </w:rPr>
              <w:fldChar w:fldCharType="end"/>
            </w:r>
            <w:bookmarkEnd w:id="2"/>
            <w:r w:rsidRPr="00A7458D">
              <w:rPr>
                <w:rFonts w:ascii="Times New Roman" w:eastAsia="Times New Roman" w:hAnsi="Times New Roman" w:cs="Times New Roman"/>
                <w:sz w:val="24"/>
                <w:szCs w:val="24"/>
              </w:rPr>
              <w:t xml:space="preserve"> </w:t>
            </w:r>
          </w:p>
        </w:tc>
      </w:tr>
      <w:tr w:rsidR="00A7458D" w:rsidRPr="00A7458D" w:rsidTr="00A7458D">
        <w:trPr>
          <w:trHeight w:val="675"/>
          <w:tblCellSpacing w:w="0" w:type="dxa"/>
        </w:trPr>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4"/>
                <w:szCs w:val="24"/>
              </w:rPr>
            </w:pPr>
          </w:p>
        </w:tc>
        <w:tc>
          <w:tcPr>
            <w:tcW w:w="0" w:type="auto"/>
            <w:gridSpan w:val="4"/>
            <w:hideMark/>
          </w:tcPr>
          <w:p w:rsidR="00A7458D" w:rsidRPr="00A7458D" w:rsidRDefault="00A7458D" w:rsidP="00A7458D">
            <w:pPr>
              <w:spacing w:after="0" w:line="240" w:lineRule="auto"/>
              <w:rPr>
                <w:rFonts w:ascii="Times New Roman" w:eastAsia="Times New Roman" w:hAnsi="Times New Roman" w:cs="Times New Roman"/>
                <w:sz w:val="24"/>
                <w:szCs w:val="24"/>
              </w:rPr>
            </w:pPr>
            <w:r w:rsidRPr="00A7458D">
              <w:rPr>
                <w:rFonts w:ascii="Times New Roman" w:eastAsia="Times New Roman" w:hAnsi="Times New Roman" w:cs="Times New Roman"/>
                <w:sz w:val="24"/>
                <w:szCs w:val="24"/>
              </w:rPr>
              <w:pict>
                <v:rect id="_x0000_i1028" style="width:468pt;height:1.5pt" o:hrstd="t" o:hr="t" fillcolor="#aca899" stroked="f"/>
              </w:pict>
            </w: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c>
          <w:tcPr>
            <w:tcW w:w="0" w:type="auto"/>
            <w:vAlign w:val="center"/>
            <w:hideMark/>
          </w:tcPr>
          <w:p w:rsidR="00A7458D" w:rsidRPr="00A7458D" w:rsidRDefault="00A7458D" w:rsidP="00A7458D">
            <w:pPr>
              <w:spacing w:after="0" w:line="240" w:lineRule="auto"/>
              <w:rPr>
                <w:rFonts w:ascii="Times New Roman" w:eastAsia="Times New Roman" w:hAnsi="Times New Roman" w:cs="Times New Roman"/>
                <w:sz w:val="20"/>
                <w:szCs w:val="20"/>
              </w:rPr>
            </w:pPr>
          </w:p>
        </w:tc>
      </w:tr>
    </w:tbl>
    <w:p w:rsidR="00FB6444" w:rsidRDefault="00FB6444"/>
    <w:sectPr w:rsidR="00FB6444" w:rsidSect="00FB64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F7B06"/>
    <w:multiLevelType w:val="multilevel"/>
    <w:tmpl w:val="9C2E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D113D0"/>
    <w:multiLevelType w:val="multilevel"/>
    <w:tmpl w:val="7A0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458D"/>
    <w:rsid w:val="00A7458D"/>
    <w:rsid w:val="00FB6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agetitle">
    <w:name w:val="papagetitle"/>
    <w:basedOn w:val="DefaultParagraphFont"/>
    <w:rsid w:val="00A7458D"/>
  </w:style>
  <w:style w:type="character" w:customStyle="1" w:styleId="pseditboxlabel">
    <w:name w:val="pseditboxlabel"/>
    <w:basedOn w:val="DefaultParagraphFont"/>
    <w:rsid w:val="00A7458D"/>
  </w:style>
  <w:style w:type="character" w:customStyle="1" w:styleId="pseditboxdisponly">
    <w:name w:val="pseditbox_disponly"/>
    <w:basedOn w:val="DefaultParagraphFont"/>
    <w:rsid w:val="00A7458D"/>
  </w:style>
  <w:style w:type="character" w:customStyle="1" w:styleId="pslongeditbox">
    <w:name w:val="pslongeditbox"/>
    <w:basedOn w:val="DefaultParagraphFont"/>
    <w:rsid w:val="00A7458D"/>
  </w:style>
  <w:style w:type="character" w:customStyle="1" w:styleId="pshyperlink">
    <w:name w:val="pshyperlink"/>
    <w:basedOn w:val="DefaultParagraphFont"/>
    <w:rsid w:val="00A7458D"/>
  </w:style>
  <w:style w:type="character" w:styleId="Hyperlink">
    <w:name w:val="Hyperlink"/>
    <w:basedOn w:val="DefaultParagraphFont"/>
    <w:uiPriority w:val="99"/>
    <w:semiHidden/>
    <w:unhideWhenUsed/>
    <w:rsid w:val="00A7458D"/>
    <w:rPr>
      <w:color w:val="0000FF"/>
      <w:u w:val="single"/>
    </w:rPr>
  </w:style>
  <w:style w:type="paragraph" w:styleId="NormalWeb">
    <w:name w:val="Normal (Web)"/>
    <w:basedOn w:val="Normal"/>
    <w:uiPriority w:val="99"/>
    <w:unhideWhenUsed/>
    <w:rsid w:val="00A745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58D"/>
    <w:rPr>
      <w:b/>
      <w:bCs/>
    </w:rPr>
  </w:style>
  <w:style w:type="paragraph" w:styleId="BalloonText">
    <w:name w:val="Balloon Text"/>
    <w:basedOn w:val="Normal"/>
    <w:link w:val="BalloonTextChar"/>
    <w:uiPriority w:val="99"/>
    <w:semiHidden/>
    <w:unhideWhenUsed/>
    <w:rsid w:val="00A74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5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5150321">
      <w:bodyDiv w:val="1"/>
      <w:marLeft w:val="0"/>
      <w:marRight w:val="0"/>
      <w:marTop w:val="0"/>
      <w:marBottom w:val="0"/>
      <w:divBdr>
        <w:top w:val="none" w:sz="0" w:space="0" w:color="auto"/>
        <w:left w:val="none" w:sz="0" w:space="0" w:color="auto"/>
        <w:bottom w:val="none" w:sz="0" w:space="0" w:color="auto"/>
        <w:right w:val="none" w:sz="0" w:space="0" w:color="auto"/>
      </w:divBdr>
      <w:divsChild>
        <w:div w:id="773474945">
          <w:marLeft w:val="0"/>
          <w:marRight w:val="0"/>
          <w:marTop w:val="0"/>
          <w:marBottom w:val="0"/>
          <w:divBdr>
            <w:top w:val="none" w:sz="0" w:space="0" w:color="auto"/>
            <w:left w:val="none" w:sz="0" w:space="0" w:color="auto"/>
            <w:bottom w:val="none" w:sz="0" w:space="0" w:color="auto"/>
            <w:right w:val="none" w:sz="0" w:space="0" w:color="auto"/>
          </w:divBdr>
        </w:div>
        <w:div w:id="1666322893">
          <w:marLeft w:val="0"/>
          <w:marRight w:val="0"/>
          <w:marTop w:val="0"/>
          <w:marBottom w:val="0"/>
          <w:divBdr>
            <w:top w:val="none" w:sz="0" w:space="0" w:color="auto"/>
            <w:left w:val="none" w:sz="0" w:space="0" w:color="auto"/>
            <w:bottom w:val="none" w:sz="0" w:space="0" w:color="auto"/>
            <w:right w:val="none" w:sz="0" w:space="0" w:color="auto"/>
          </w:divBdr>
        </w:div>
        <w:div w:id="1770083127">
          <w:marLeft w:val="0"/>
          <w:marRight w:val="0"/>
          <w:marTop w:val="0"/>
          <w:marBottom w:val="0"/>
          <w:divBdr>
            <w:top w:val="none" w:sz="0" w:space="0" w:color="auto"/>
            <w:left w:val="none" w:sz="0" w:space="0" w:color="auto"/>
            <w:bottom w:val="none" w:sz="0" w:space="0" w:color="auto"/>
            <w:right w:val="none" w:sz="0" w:space="0" w:color="auto"/>
          </w:divBdr>
        </w:div>
        <w:div w:id="65105955">
          <w:marLeft w:val="0"/>
          <w:marRight w:val="0"/>
          <w:marTop w:val="0"/>
          <w:marBottom w:val="0"/>
          <w:divBdr>
            <w:top w:val="none" w:sz="0" w:space="0" w:color="auto"/>
            <w:left w:val="none" w:sz="0" w:space="0" w:color="auto"/>
            <w:bottom w:val="none" w:sz="0" w:space="0" w:color="auto"/>
            <w:right w:val="none" w:sz="0" w:space="0" w:color="auto"/>
          </w:divBdr>
        </w:div>
        <w:div w:id="145780292">
          <w:marLeft w:val="0"/>
          <w:marRight w:val="0"/>
          <w:marTop w:val="0"/>
          <w:marBottom w:val="0"/>
          <w:divBdr>
            <w:top w:val="none" w:sz="0" w:space="0" w:color="auto"/>
            <w:left w:val="none" w:sz="0" w:space="0" w:color="auto"/>
            <w:bottom w:val="none" w:sz="0" w:space="0" w:color="auto"/>
            <w:right w:val="none" w:sz="0" w:space="0" w:color="auto"/>
          </w:divBdr>
        </w:div>
        <w:div w:id="1090615601">
          <w:marLeft w:val="0"/>
          <w:marRight w:val="0"/>
          <w:marTop w:val="0"/>
          <w:marBottom w:val="0"/>
          <w:divBdr>
            <w:top w:val="none" w:sz="0" w:space="0" w:color="auto"/>
            <w:left w:val="none" w:sz="0" w:space="0" w:color="auto"/>
            <w:bottom w:val="none" w:sz="0" w:space="0" w:color="auto"/>
            <w:right w:val="none" w:sz="0" w:space="0" w:color="auto"/>
          </w:divBdr>
        </w:div>
        <w:div w:id="2015647910">
          <w:marLeft w:val="0"/>
          <w:marRight w:val="0"/>
          <w:marTop w:val="0"/>
          <w:marBottom w:val="0"/>
          <w:divBdr>
            <w:top w:val="none" w:sz="0" w:space="0" w:color="auto"/>
            <w:left w:val="none" w:sz="0" w:space="0" w:color="auto"/>
            <w:bottom w:val="none" w:sz="0" w:space="0" w:color="auto"/>
            <w:right w:val="none" w:sz="0" w:space="0" w:color="auto"/>
          </w:divBdr>
        </w:div>
        <w:div w:id="67924565">
          <w:marLeft w:val="0"/>
          <w:marRight w:val="0"/>
          <w:marTop w:val="0"/>
          <w:marBottom w:val="0"/>
          <w:divBdr>
            <w:top w:val="none" w:sz="0" w:space="0" w:color="auto"/>
            <w:left w:val="none" w:sz="0" w:space="0" w:color="auto"/>
            <w:bottom w:val="none" w:sz="0" w:space="0" w:color="auto"/>
            <w:right w:val="none" w:sz="0" w:space="0" w:color="auto"/>
          </w:divBdr>
        </w:div>
        <w:div w:id="1044059592">
          <w:marLeft w:val="0"/>
          <w:marRight w:val="0"/>
          <w:marTop w:val="0"/>
          <w:marBottom w:val="0"/>
          <w:divBdr>
            <w:top w:val="none" w:sz="0" w:space="0" w:color="auto"/>
            <w:left w:val="none" w:sz="0" w:space="0" w:color="auto"/>
            <w:bottom w:val="none" w:sz="0" w:space="0" w:color="auto"/>
            <w:right w:val="none" w:sz="0" w:space="0" w:color="auto"/>
          </w:divBdr>
        </w:div>
        <w:div w:id="924537688">
          <w:marLeft w:val="0"/>
          <w:marRight w:val="0"/>
          <w:marTop w:val="0"/>
          <w:marBottom w:val="0"/>
          <w:divBdr>
            <w:top w:val="none" w:sz="0" w:space="0" w:color="auto"/>
            <w:left w:val="none" w:sz="0" w:space="0" w:color="auto"/>
            <w:bottom w:val="none" w:sz="0" w:space="0" w:color="auto"/>
            <w:right w:val="none" w:sz="0" w:space="0" w:color="auto"/>
          </w:divBdr>
        </w:div>
        <w:div w:id="1913153056">
          <w:marLeft w:val="0"/>
          <w:marRight w:val="0"/>
          <w:marTop w:val="0"/>
          <w:marBottom w:val="0"/>
          <w:divBdr>
            <w:top w:val="none" w:sz="0" w:space="0" w:color="auto"/>
            <w:left w:val="none" w:sz="0" w:space="0" w:color="auto"/>
            <w:bottom w:val="none" w:sz="0" w:space="0" w:color="auto"/>
            <w:right w:val="none" w:sz="0" w:space="0" w:color="auto"/>
          </w:divBdr>
        </w:div>
        <w:div w:id="120656053">
          <w:marLeft w:val="0"/>
          <w:marRight w:val="0"/>
          <w:marTop w:val="0"/>
          <w:marBottom w:val="0"/>
          <w:divBdr>
            <w:top w:val="none" w:sz="0" w:space="0" w:color="auto"/>
            <w:left w:val="none" w:sz="0" w:space="0" w:color="auto"/>
            <w:bottom w:val="none" w:sz="0" w:space="0" w:color="auto"/>
            <w:right w:val="none" w:sz="0" w:space="0" w:color="auto"/>
          </w:divBdr>
        </w:div>
        <w:div w:id="134958581">
          <w:marLeft w:val="0"/>
          <w:marRight w:val="0"/>
          <w:marTop w:val="0"/>
          <w:marBottom w:val="0"/>
          <w:divBdr>
            <w:top w:val="none" w:sz="0" w:space="0" w:color="auto"/>
            <w:left w:val="none" w:sz="0" w:space="0" w:color="auto"/>
            <w:bottom w:val="none" w:sz="0" w:space="0" w:color="auto"/>
            <w:right w:val="none" w:sz="0" w:space="0" w:color="auto"/>
          </w:divBdr>
          <w:divsChild>
            <w:div w:id="151265810">
              <w:marLeft w:val="0"/>
              <w:marRight w:val="0"/>
              <w:marTop w:val="0"/>
              <w:marBottom w:val="0"/>
              <w:divBdr>
                <w:top w:val="none" w:sz="0" w:space="0" w:color="auto"/>
                <w:left w:val="none" w:sz="0" w:space="0" w:color="auto"/>
                <w:bottom w:val="none" w:sz="0" w:space="0" w:color="auto"/>
                <w:right w:val="none" w:sz="0" w:space="0" w:color="auto"/>
              </w:divBdr>
              <w:divsChild>
                <w:div w:id="1876120218">
                  <w:marLeft w:val="0"/>
                  <w:marRight w:val="0"/>
                  <w:marTop w:val="0"/>
                  <w:marBottom w:val="0"/>
                  <w:divBdr>
                    <w:top w:val="none" w:sz="0" w:space="0" w:color="auto"/>
                    <w:left w:val="none" w:sz="0" w:space="0" w:color="auto"/>
                    <w:bottom w:val="none" w:sz="0" w:space="0" w:color="auto"/>
                    <w:right w:val="none" w:sz="0" w:space="0" w:color="auto"/>
                  </w:divBdr>
                </w:div>
              </w:divsChild>
            </w:div>
            <w:div w:id="65955208">
              <w:marLeft w:val="0"/>
              <w:marRight w:val="0"/>
              <w:marTop w:val="0"/>
              <w:marBottom w:val="0"/>
              <w:divBdr>
                <w:top w:val="none" w:sz="0" w:space="0" w:color="auto"/>
                <w:left w:val="none" w:sz="0" w:space="0" w:color="auto"/>
                <w:bottom w:val="none" w:sz="0" w:space="0" w:color="auto"/>
                <w:right w:val="none" w:sz="0" w:space="0" w:color="auto"/>
              </w:divBdr>
              <w:divsChild>
                <w:div w:id="495220391">
                  <w:marLeft w:val="0"/>
                  <w:marRight w:val="0"/>
                  <w:marTop w:val="0"/>
                  <w:marBottom w:val="0"/>
                  <w:divBdr>
                    <w:top w:val="none" w:sz="0" w:space="0" w:color="auto"/>
                    <w:left w:val="none" w:sz="0" w:space="0" w:color="auto"/>
                    <w:bottom w:val="none" w:sz="0" w:space="0" w:color="auto"/>
                    <w:right w:val="none" w:sz="0" w:space="0" w:color="auto"/>
                  </w:divBdr>
                  <w:divsChild>
                    <w:div w:id="330182413">
                      <w:marLeft w:val="0"/>
                      <w:marRight w:val="0"/>
                      <w:marTop w:val="0"/>
                      <w:marBottom w:val="0"/>
                      <w:divBdr>
                        <w:top w:val="none" w:sz="0" w:space="0" w:color="auto"/>
                        <w:left w:val="none" w:sz="0" w:space="0" w:color="auto"/>
                        <w:bottom w:val="none" w:sz="0" w:space="0" w:color="auto"/>
                        <w:right w:val="none" w:sz="0" w:space="0" w:color="auto"/>
                      </w:divBdr>
                    </w:div>
                    <w:div w:id="2929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1307">
              <w:marLeft w:val="0"/>
              <w:marRight w:val="0"/>
              <w:marTop w:val="0"/>
              <w:marBottom w:val="0"/>
              <w:divBdr>
                <w:top w:val="none" w:sz="0" w:space="0" w:color="auto"/>
                <w:left w:val="none" w:sz="0" w:space="0" w:color="auto"/>
                <w:bottom w:val="none" w:sz="0" w:space="0" w:color="auto"/>
                <w:right w:val="none" w:sz="0" w:space="0" w:color="auto"/>
              </w:divBdr>
              <w:divsChild>
                <w:div w:id="510872053">
                  <w:marLeft w:val="0"/>
                  <w:marRight w:val="0"/>
                  <w:marTop w:val="0"/>
                  <w:marBottom w:val="0"/>
                  <w:divBdr>
                    <w:top w:val="none" w:sz="0" w:space="0" w:color="auto"/>
                    <w:left w:val="none" w:sz="0" w:space="0" w:color="auto"/>
                    <w:bottom w:val="none" w:sz="0" w:space="0" w:color="auto"/>
                    <w:right w:val="none" w:sz="0" w:space="0" w:color="auto"/>
                  </w:divBdr>
                </w:div>
              </w:divsChild>
            </w:div>
            <w:div w:id="1810515136">
              <w:marLeft w:val="0"/>
              <w:marRight w:val="0"/>
              <w:marTop w:val="0"/>
              <w:marBottom w:val="0"/>
              <w:divBdr>
                <w:top w:val="none" w:sz="0" w:space="0" w:color="auto"/>
                <w:left w:val="none" w:sz="0" w:space="0" w:color="auto"/>
                <w:bottom w:val="none" w:sz="0" w:space="0" w:color="auto"/>
                <w:right w:val="none" w:sz="0" w:space="0" w:color="auto"/>
              </w:divBdr>
              <w:divsChild>
                <w:div w:id="2081781057">
                  <w:marLeft w:val="0"/>
                  <w:marRight w:val="0"/>
                  <w:marTop w:val="0"/>
                  <w:marBottom w:val="0"/>
                  <w:divBdr>
                    <w:top w:val="none" w:sz="0" w:space="0" w:color="auto"/>
                    <w:left w:val="none" w:sz="0" w:space="0" w:color="auto"/>
                    <w:bottom w:val="none" w:sz="0" w:space="0" w:color="auto"/>
                    <w:right w:val="none" w:sz="0" w:space="0" w:color="auto"/>
                  </w:divBdr>
                  <w:divsChild>
                    <w:div w:id="11154275">
                      <w:marLeft w:val="0"/>
                      <w:marRight w:val="0"/>
                      <w:marTop w:val="0"/>
                      <w:marBottom w:val="0"/>
                      <w:divBdr>
                        <w:top w:val="none" w:sz="0" w:space="0" w:color="auto"/>
                        <w:left w:val="none" w:sz="0" w:space="0" w:color="auto"/>
                        <w:bottom w:val="none" w:sz="0" w:space="0" w:color="auto"/>
                        <w:right w:val="none" w:sz="0" w:space="0" w:color="auto"/>
                      </w:divBdr>
                    </w:div>
                    <w:div w:id="1923445821">
                      <w:marLeft w:val="0"/>
                      <w:marRight w:val="0"/>
                      <w:marTop w:val="0"/>
                      <w:marBottom w:val="0"/>
                      <w:divBdr>
                        <w:top w:val="none" w:sz="0" w:space="0" w:color="auto"/>
                        <w:left w:val="none" w:sz="0" w:space="0" w:color="auto"/>
                        <w:bottom w:val="none" w:sz="0" w:space="0" w:color="auto"/>
                        <w:right w:val="none" w:sz="0" w:space="0" w:color="auto"/>
                      </w:divBdr>
                    </w:div>
                    <w:div w:id="18289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3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1</cp:revision>
  <dcterms:created xsi:type="dcterms:W3CDTF">2012-10-12T05:38:00Z</dcterms:created>
  <dcterms:modified xsi:type="dcterms:W3CDTF">2012-10-12T05:38:00Z</dcterms:modified>
</cp:coreProperties>
</file>