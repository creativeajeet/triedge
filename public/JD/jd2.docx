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67E" w:rsidRDefault="00510A1E" w:rsidP="005056C5">
      <w:pPr>
        <w:jc w:val="center"/>
        <w:outlineLvl w:val="0"/>
        <w:rPr>
          <w:rFonts w:ascii="Barclays Serif" w:hAnsi="Barclays Serif"/>
          <w:b/>
          <w:sz w:val="20"/>
          <w:szCs w:val="20"/>
        </w:rPr>
      </w:pPr>
      <w:bookmarkStart w:id="0" w:name="_GoBack"/>
      <w:bookmarkEnd w:id="0"/>
      <w:r>
        <w:rPr>
          <w:rFonts w:ascii="Barclays Serif" w:hAnsi="Barclays Serif"/>
          <w:b/>
          <w:sz w:val="20"/>
          <w:szCs w:val="20"/>
        </w:rPr>
        <w:t>BARCLAYS STANDARD ROLE PROFILE - EFFECTIVE 31 MAY 2007</w:t>
      </w:r>
    </w:p>
    <w:tbl>
      <w:tblPr>
        <w:tblW w:w="105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63"/>
        <w:gridCol w:w="6929"/>
      </w:tblGrid>
      <w:tr w:rsidR="00ED167E">
        <w:trPr>
          <w:trHeight w:val="454"/>
          <w:jc w:val="center"/>
        </w:trPr>
        <w:tc>
          <w:tcPr>
            <w:tcW w:w="3663" w:type="dxa"/>
          </w:tcPr>
          <w:p w:rsidR="00ED167E" w:rsidRDefault="00510A1E">
            <w:pPr>
              <w:rPr>
                <w:rFonts w:ascii="Barclays Serif" w:hAnsi="Barclays Serif"/>
                <w:sz w:val="20"/>
                <w:szCs w:val="20"/>
              </w:rPr>
            </w:pPr>
            <w:r w:rsidRPr="00751C75">
              <w:rPr>
                <w:rFonts w:ascii="Barclays Serif" w:hAnsi="Barclays Serif"/>
                <w:sz w:val="20"/>
                <w:szCs w:val="20"/>
                <w:highlight w:val="yellow"/>
              </w:rPr>
              <w:t>Job Title</w:t>
            </w:r>
          </w:p>
        </w:tc>
        <w:tc>
          <w:tcPr>
            <w:tcW w:w="6929" w:type="dxa"/>
          </w:tcPr>
          <w:p w:rsidR="00ED167E" w:rsidRPr="005278BF" w:rsidRDefault="00FB2549" w:rsidP="00FB2549">
            <w:pPr>
              <w:rPr>
                <w:rFonts w:ascii="Barclays Serif" w:hAnsi="Barclays Serif"/>
                <w:sz w:val="20"/>
                <w:szCs w:val="20"/>
              </w:rPr>
            </w:pPr>
            <w:r>
              <w:rPr>
                <w:rFonts w:ascii="Barclays Serif" w:hAnsi="Barclays Serif"/>
                <w:sz w:val="20"/>
                <w:szCs w:val="20"/>
              </w:rPr>
              <w:t xml:space="preserve">Head of Finance Control </w:t>
            </w:r>
          </w:p>
        </w:tc>
      </w:tr>
      <w:tr w:rsidR="00ED167E">
        <w:trPr>
          <w:trHeight w:val="454"/>
          <w:jc w:val="center"/>
        </w:trPr>
        <w:tc>
          <w:tcPr>
            <w:tcW w:w="3663" w:type="dxa"/>
          </w:tcPr>
          <w:p w:rsidR="00ED167E" w:rsidRDefault="00510A1E">
            <w:pPr>
              <w:rPr>
                <w:rFonts w:ascii="Barclays Serif" w:hAnsi="Barclays Serif"/>
                <w:sz w:val="20"/>
                <w:szCs w:val="20"/>
              </w:rPr>
            </w:pPr>
            <w:r w:rsidRPr="00751C75">
              <w:rPr>
                <w:rFonts w:ascii="Barclays Serif" w:hAnsi="Barclays Serif"/>
                <w:sz w:val="20"/>
                <w:szCs w:val="20"/>
                <w:highlight w:val="yellow"/>
              </w:rPr>
              <w:t>Job Grade</w:t>
            </w:r>
          </w:p>
        </w:tc>
        <w:tc>
          <w:tcPr>
            <w:tcW w:w="6929" w:type="dxa"/>
          </w:tcPr>
          <w:p w:rsidR="00ED167E" w:rsidRDefault="00BE31C6">
            <w:pPr>
              <w:rPr>
                <w:rFonts w:ascii="Barclays Serif" w:hAnsi="Barclays Serif"/>
                <w:sz w:val="20"/>
                <w:szCs w:val="20"/>
              </w:rPr>
            </w:pPr>
            <w:r>
              <w:rPr>
                <w:rFonts w:ascii="Barclays Serif" w:hAnsi="Barclays Serif"/>
                <w:sz w:val="20"/>
                <w:szCs w:val="20"/>
              </w:rPr>
              <w:t>Director</w:t>
            </w:r>
            <w:r w:rsidR="00FB2549">
              <w:rPr>
                <w:rFonts w:ascii="Barclays Serif" w:hAnsi="Barclays Serif"/>
                <w:sz w:val="20"/>
                <w:szCs w:val="20"/>
              </w:rPr>
              <w:t>/ B7</w:t>
            </w:r>
          </w:p>
        </w:tc>
      </w:tr>
      <w:tr w:rsidR="00ED167E">
        <w:trPr>
          <w:trHeight w:val="454"/>
          <w:jc w:val="center"/>
        </w:trPr>
        <w:tc>
          <w:tcPr>
            <w:tcW w:w="3663" w:type="dxa"/>
          </w:tcPr>
          <w:p w:rsidR="00ED167E" w:rsidRDefault="00510A1E">
            <w:pPr>
              <w:rPr>
                <w:rFonts w:ascii="Barclays Serif" w:hAnsi="Barclays Serif"/>
                <w:sz w:val="20"/>
                <w:szCs w:val="20"/>
              </w:rPr>
            </w:pPr>
            <w:r w:rsidRPr="00751C75">
              <w:rPr>
                <w:rFonts w:ascii="Barclays Serif" w:hAnsi="Barclays Serif"/>
                <w:sz w:val="20"/>
                <w:szCs w:val="20"/>
                <w:highlight w:val="yellow"/>
              </w:rPr>
              <w:t>Business Area</w:t>
            </w:r>
          </w:p>
          <w:p w:rsidR="00ED167E" w:rsidRDefault="00510A1E">
            <w:pPr>
              <w:rPr>
                <w:rFonts w:ascii="Barclays Serif" w:hAnsi="Barclays Serif"/>
                <w:sz w:val="20"/>
                <w:szCs w:val="20"/>
              </w:rPr>
            </w:pPr>
            <w:r>
              <w:rPr>
                <w:rFonts w:ascii="Barclays Serif" w:hAnsi="Barclays Serif"/>
                <w:sz w:val="20"/>
                <w:szCs w:val="20"/>
              </w:rPr>
              <w:t>(e.g. Cluster and SBU)</w:t>
            </w:r>
          </w:p>
        </w:tc>
        <w:tc>
          <w:tcPr>
            <w:tcW w:w="6929" w:type="dxa"/>
          </w:tcPr>
          <w:p w:rsidR="00ED167E" w:rsidRDefault="00BE31C6" w:rsidP="00A00FA9">
            <w:pPr>
              <w:rPr>
                <w:rFonts w:ascii="Barclays Serif" w:hAnsi="Barclays Serif"/>
                <w:sz w:val="20"/>
                <w:szCs w:val="20"/>
              </w:rPr>
            </w:pPr>
            <w:r>
              <w:rPr>
                <w:rFonts w:ascii="Barclays Serif" w:hAnsi="Barclays Serif"/>
                <w:sz w:val="20"/>
                <w:szCs w:val="20"/>
              </w:rPr>
              <w:t>F</w:t>
            </w:r>
            <w:r w:rsidR="00981AC9">
              <w:rPr>
                <w:rFonts w:ascii="Barclays Serif" w:hAnsi="Barclays Serif"/>
                <w:sz w:val="20"/>
                <w:szCs w:val="20"/>
              </w:rPr>
              <w:t xml:space="preserve">inancial </w:t>
            </w:r>
            <w:r w:rsidR="00A00FA9">
              <w:rPr>
                <w:rFonts w:ascii="Barclays Serif" w:hAnsi="Barclays Serif"/>
                <w:sz w:val="20"/>
                <w:szCs w:val="20"/>
              </w:rPr>
              <w:t>C</w:t>
            </w:r>
            <w:r w:rsidR="00981AC9">
              <w:rPr>
                <w:rFonts w:ascii="Barclays Serif" w:hAnsi="Barclays Serif"/>
                <w:sz w:val="20"/>
                <w:szCs w:val="20"/>
              </w:rPr>
              <w:t>ontrol</w:t>
            </w:r>
          </w:p>
        </w:tc>
      </w:tr>
      <w:tr w:rsidR="00ED167E">
        <w:trPr>
          <w:trHeight w:val="454"/>
          <w:jc w:val="center"/>
        </w:trPr>
        <w:tc>
          <w:tcPr>
            <w:tcW w:w="3663" w:type="dxa"/>
          </w:tcPr>
          <w:p w:rsidR="00ED167E" w:rsidRDefault="00510A1E">
            <w:pPr>
              <w:rPr>
                <w:rFonts w:ascii="Barclays Serif" w:hAnsi="Barclays Serif"/>
                <w:sz w:val="20"/>
                <w:szCs w:val="20"/>
              </w:rPr>
            </w:pPr>
            <w:r>
              <w:rPr>
                <w:rFonts w:ascii="Barclays Serif" w:hAnsi="Barclays Serif"/>
                <w:sz w:val="20"/>
                <w:szCs w:val="20"/>
              </w:rPr>
              <w:t>Name of Current Job Holder</w:t>
            </w:r>
          </w:p>
          <w:p w:rsidR="00ED167E" w:rsidRDefault="00510A1E">
            <w:pPr>
              <w:rPr>
                <w:rFonts w:ascii="Barclays Serif" w:hAnsi="Barclays Serif"/>
                <w:sz w:val="20"/>
                <w:szCs w:val="20"/>
              </w:rPr>
            </w:pPr>
            <w:r>
              <w:rPr>
                <w:rFonts w:ascii="Barclays Serif" w:hAnsi="Barclays Serif"/>
                <w:sz w:val="20"/>
                <w:szCs w:val="20"/>
              </w:rPr>
              <w:t>(if vacant leave blank; if interim say so)</w:t>
            </w:r>
          </w:p>
        </w:tc>
        <w:tc>
          <w:tcPr>
            <w:tcW w:w="6929" w:type="dxa"/>
          </w:tcPr>
          <w:p w:rsidR="00ED167E" w:rsidRDefault="004E35CF">
            <w:pPr>
              <w:rPr>
                <w:rFonts w:ascii="Barclays Serif" w:hAnsi="Barclays Serif"/>
                <w:sz w:val="20"/>
                <w:szCs w:val="20"/>
              </w:rPr>
            </w:pPr>
            <w:r>
              <w:rPr>
                <w:rFonts w:ascii="Barclays Serif" w:hAnsi="Barclays Serif"/>
                <w:sz w:val="20"/>
                <w:szCs w:val="20"/>
              </w:rPr>
              <w:t>N/A</w:t>
            </w:r>
          </w:p>
        </w:tc>
      </w:tr>
      <w:tr w:rsidR="00981AC9" w:rsidTr="00E61823">
        <w:trPr>
          <w:trHeight w:val="454"/>
          <w:jc w:val="center"/>
        </w:trPr>
        <w:tc>
          <w:tcPr>
            <w:tcW w:w="3663" w:type="dxa"/>
          </w:tcPr>
          <w:p w:rsidR="00981AC9" w:rsidRDefault="00981AC9">
            <w:pPr>
              <w:rPr>
                <w:rFonts w:ascii="Barclays Serif" w:hAnsi="Barclays Serif"/>
                <w:sz w:val="20"/>
                <w:szCs w:val="20"/>
              </w:rPr>
            </w:pPr>
            <w:r>
              <w:rPr>
                <w:rFonts w:ascii="Barclays Serif" w:hAnsi="Barclays Serif"/>
                <w:sz w:val="20"/>
                <w:szCs w:val="20"/>
              </w:rPr>
              <w:t>Reports To</w:t>
            </w:r>
          </w:p>
          <w:p w:rsidR="00981AC9" w:rsidRDefault="00981AC9">
            <w:pPr>
              <w:rPr>
                <w:rFonts w:ascii="Barclays Serif" w:hAnsi="Barclays Serif"/>
                <w:sz w:val="20"/>
                <w:szCs w:val="20"/>
              </w:rPr>
            </w:pPr>
            <w:r>
              <w:rPr>
                <w:rFonts w:ascii="Barclays Serif" w:hAnsi="Barclays Serif"/>
                <w:sz w:val="20"/>
                <w:szCs w:val="20"/>
              </w:rPr>
              <w:t>(line manager’s job title only)</w:t>
            </w:r>
          </w:p>
        </w:tc>
        <w:tc>
          <w:tcPr>
            <w:tcW w:w="6929" w:type="dxa"/>
            <w:vAlign w:val="center"/>
          </w:tcPr>
          <w:p w:rsidR="00981AC9" w:rsidRPr="00BF0082" w:rsidRDefault="00981AC9" w:rsidP="00F30F96">
            <w:pPr>
              <w:pStyle w:val="Header"/>
              <w:tabs>
                <w:tab w:val="clear" w:pos="4153"/>
                <w:tab w:val="clear" w:pos="8306"/>
              </w:tabs>
              <w:spacing w:line="360" w:lineRule="auto"/>
              <w:rPr>
                <w:rFonts w:ascii="Barclays Serif" w:hAnsi="Barclays Serif" w:cs="Arial"/>
              </w:rPr>
            </w:pPr>
            <w:r>
              <w:rPr>
                <w:rFonts w:ascii="Barclays Serif" w:hAnsi="Barclays Serif"/>
              </w:rPr>
              <w:t>Head – CIB Finance in BFSS</w:t>
            </w:r>
          </w:p>
        </w:tc>
      </w:tr>
      <w:tr w:rsidR="00ED167E">
        <w:trPr>
          <w:trHeight w:val="454"/>
          <w:jc w:val="center"/>
        </w:trPr>
        <w:tc>
          <w:tcPr>
            <w:tcW w:w="3663" w:type="dxa"/>
          </w:tcPr>
          <w:p w:rsidR="00ED167E" w:rsidRDefault="00510A1E">
            <w:pPr>
              <w:rPr>
                <w:rFonts w:ascii="Barclays Serif" w:hAnsi="Barclays Serif"/>
                <w:sz w:val="20"/>
                <w:szCs w:val="20"/>
              </w:rPr>
            </w:pPr>
            <w:r>
              <w:rPr>
                <w:rFonts w:ascii="Barclays Serif" w:hAnsi="Barclays Serif"/>
                <w:sz w:val="20"/>
                <w:szCs w:val="20"/>
              </w:rPr>
              <w:t>Number of Direct Reports</w:t>
            </w:r>
          </w:p>
          <w:p w:rsidR="00ED167E" w:rsidRDefault="00510A1E">
            <w:pPr>
              <w:rPr>
                <w:rFonts w:ascii="Barclays Serif" w:hAnsi="Barclays Serif"/>
                <w:sz w:val="20"/>
                <w:szCs w:val="20"/>
              </w:rPr>
            </w:pPr>
            <w:r>
              <w:rPr>
                <w:rFonts w:ascii="Barclays Serif" w:hAnsi="Barclays Serif"/>
                <w:sz w:val="20"/>
                <w:szCs w:val="20"/>
              </w:rPr>
              <w:t>(the minimum requirement, but direct report job titles can also be listed here)</w:t>
            </w:r>
          </w:p>
        </w:tc>
        <w:tc>
          <w:tcPr>
            <w:tcW w:w="6929" w:type="dxa"/>
          </w:tcPr>
          <w:p w:rsidR="00ED167E" w:rsidRPr="00127AE7" w:rsidRDefault="004E35CF" w:rsidP="004E35CF">
            <w:pPr>
              <w:rPr>
                <w:rFonts w:ascii="Barclays Serif" w:hAnsi="Barclays Serif"/>
                <w:sz w:val="20"/>
                <w:szCs w:val="20"/>
              </w:rPr>
            </w:pPr>
            <w:r w:rsidRPr="00127AE7">
              <w:rPr>
                <w:rFonts w:ascii="Barclays Serif" w:hAnsi="Barclays Serif"/>
                <w:sz w:val="20"/>
                <w:szCs w:val="20"/>
              </w:rPr>
              <w:t>Envisaged to be 4-</w:t>
            </w:r>
            <w:proofErr w:type="gramStart"/>
            <w:r w:rsidRPr="00127AE7">
              <w:rPr>
                <w:rFonts w:ascii="Barclays Serif" w:hAnsi="Barclays Serif"/>
                <w:sz w:val="20"/>
                <w:szCs w:val="20"/>
              </w:rPr>
              <w:t>5  direct</w:t>
            </w:r>
            <w:proofErr w:type="gramEnd"/>
            <w:r w:rsidRPr="00127AE7">
              <w:rPr>
                <w:rFonts w:ascii="Barclays Serif" w:hAnsi="Barclays Serif"/>
                <w:sz w:val="20"/>
                <w:szCs w:val="20"/>
              </w:rPr>
              <w:t xml:space="preserve"> reports</w:t>
            </w:r>
            <w:r w:rsidR="00495BB5" w:rsidRPr="00127AE7">
              <w:rPr>
                <w:rFonts w:ascii="Barclays Serif" w:hAnsi="Barclays Serif"/>
                <w:sz w:val="20"/>
                <w:szCs w:val="20"/>
              </w:rPr>
              <w:t>. No. of FTE’s 80</w:t>
            </w:r>
            <w:r w:rsidRPr="00127AE7">
              <w:rPr>
                <w:rFonts w:ascii="Barclays Serif" w:hAnsi="Barclays Serif"/>
                <w:sz w:val="20"/>
                <w:szCs w:val="20"/>
              </w:rPr>
              <w:t xml:space="preserve">+ </w:t>
            </w:r>
          </w:p>
        </w:tc>
      </w:tr>
      <w:tr w:rsidR="00ED167E">
        <w:trPr>
          <w:trHeight w:val="454"/>
          <w:jc w:val="center"/>
        </w:trPr>
        <w:tc>
          <w:tcPr>
            <w:tcW w:w="3663" w:type="dxa"/>
          </w:tcPr>
          <w:p w:rsidR="00ED167E" w:rsidRDefault="00510A1E">
            <w:pPr>
              <w:rPr>
                <w:rFonts w:ascii="Barclays Serif" w:hAnsi="Barclays Serif"/>
                <w:sz w:val="20"/>
                <w:szCs w:val="20"/>
              </w:rPr>
            </w:pPr>
            <w:r>
              <w:rPr>
                <w:rFonts w:ascii="Barclays Serif" w:hAnsi="Barclays Serif"/>
                <w:sz w:val="20"/>
                <w:szCs w:val="20"/>
              </w:rPr>
              <w:t>SAP Position ID Number</w:t>
            </w:r>
          </w:p>
          <w:p w:rsidR="00ED167E" w:rsidRDefault="00510A1E">
            <w:pPr>
              <w:rPr>
                <w:rFonts w:ascii="Barclays Serif" w:hAnsi="Barclays Serif"/>
                <w:sz w:val="20"/>
                <w:szCs w:val="20"/>
              </w:rPr>
            </w:pPr>
            <w:r>
              <w:rPr>
                <w:rFonts w:ascii="Barclays Serif" w:hAnsi="Barclays Serif"/>
                <w:sz w:val="20"/>
                <w:szCs w:val="20"/>
              </w:rPr>
              <w:t>(If role/position on UK SAP HR system)</w:t>
            </w:r>
          </w:p>
        </w:tc>
        <w:tc>
          <w:tcPr>
            <w:tcW w:w="6929" w:type="dxa"/>
          </w:tcPr>
          <w:p w:rsidR="00ED167E" w:rsidRDefault="005F73E2">
            <w:pPr>
              <w:rPr>
                <w:rFonts w:ascii="Barclays Serif" w:hAnsi="Barclays Serif"/>
                <w:sz w:val="20"/>
                <w:szCs w:val="20"/>
              </w:rPr>
            </w:pPr>
            <w:r>
              <w:rPr>
                <w:rFonts w:ascii="Barclays Serif" w:hAnsi="Barclays Serif"/>
                <w:sz w:val="20"/>
                <w:szCs w:val="20"/>
              </w:rPr>
              <w:t>NA</w:t>
            </w:r>
          </w:p>
        </w:tc>
      </w:tr>
      <w:tr w:rsidR="00ED167E">
        <w:trPr>
          <w:trHeight w:val="454"/>
          <w:jc w:val="center"/>
        </w:trPr>
        <w:tc>
          <w:tcPr>
            <w:tcW w:w="3663" w:type="dxa"/>
          </w:tcPr>
          <w:p w:rsidR="00ED167E" w:rsidRDefault="00510A1E">
            <w:pPr>
              <w:rPr>
                <w:rFonts w:ascii="Barclays Serif" w:hAnsi="Barclays Serif"/>
                <w:sz w:val="20"/>
                <w:szCs w:val="20"/>
              </w:rPr>
            </w:pPr>
            <w:r>
              <w:rPr>
                <w:rFonts w:ascii="Barclays Serif" w:hAnsi="Barclays Serif"/>
                <w:sz w:val="20"/>
                <w:szCs w:val="20"/>
              </w:rPr>
              <w:t>SAP Organisation Unit Number</w:t>
            </w:r>
          </w:p>
          <w:p w:rsidR="00ED167E" w:rsidRDefault="00510A1E">
            <w:pPr>
              <w:rPr>
                <w:rFonts w:ascii="Barclays Serif" w:hAnsi="Barclays Serif"/>
                <w:sz w:val="20"/>
                <w:szCs w:val="20"/>
              </w:rPr>
            </w:pPr>
            <w:r>
              <w:rPr>
                <w:rFonts w:ascii="Barclays Serif" w:hAnsi="Barclays Serif"/>
                <w:sz w:val="20"/>
                <w:szCs w:val="20"/>
              </w:rPr>
              <w:t>(If role/position on UK SAP HR system)</w:t>
            </w:r>
          </w:p>
        </w:tc>
        <w:tc>
          <w:tcPr>
            <w:tcW w:w="6929" w:type="dxa"/>
          </w:tcPr>
          <w:p w:rsidR="00ED167E" w:rsidRDefault="005F73E2">
            <w:pPr>
              <w:rPr>
                <w:rFonts w:ascii="Barclays Serif" w:hAnsi="Barclays Serif"/>
                <w:sz w:val="20"/>
                <w:szCs w:val="20"/>
              </w:rPr>
            </w:pPr>
            <w:r>
              <w:rPr>
                <w:rFonts w:ascii="Barclays Serif" w:hAnsi="Barclays Serif"/>
                <w:sz w:val="20"/>
                <w:szCs w:val="20"/>
              </w:rPr>
              <w:t>NA</w:t>
            </w:r>
          </w:p>
        </w:tc>
      </w:tr>
      <w:tr w:rsidR="00ED167E">
        <w:trPr>
          <w:trHeight w:val="454"/>
          <w:jc w:val="center"/>
        </w:trPr>
        <w:tc>
          <w:tcPr>
            <w:tcW w:w="3663" w:type="dxa"/>
          </w:tcPr>
          <w:p w:rsidR="00ED167E" w:rsidRDefault="00510A1E">
            <w:pPr>
              <w:rPr>
                <w:rFonts w:ascii="Barclays Serif" w:hAnsi="Barclays Serif"/>
                <w:sz w:val="20"/>
                <w:szCs w:val="20"/>
              </w:rPr>
            </w:pPr>
            <w:r>
              <w:rPr>
                <w:rFonts w:ascii="Barclays Serif" w:hAnsi="Barclays Serif"/>
                <w:sz w:val="20"/>
                <w:szCs w:val="20"/>
              </w:rPr>
              <w:t>Controlled Function AND For Which Company Registered (if role requires FSA Approved Persons registration)</w:t>
            </w:r>
          </w:p>
        </w:tc>
        <w:tc>
          <w:tcPr>
            <w:tcW w:w="6929" w:type="dxa"/>
          </w:tcPr>
          <w:p w:rsidR="00ED167E" w:rsidRDefault="005F73E2">
            <w:pPr>
              <w:rPr>
                <w:rFonts w:ascii="Barclays Serif" w:hAnsi="Barclays Serif"/>
                <w:sz w:val="20"/>
                <w:szCs w:val="20"/>
              </w:rPr>
            </w:pPr>
            <w:r>
              <w:rPr>
                <w:rFonts w:ascii="Barclays Serif" w:hAnsi="Barclays Serif"/>
                <w:sz w:val="20"/>
                <w:szCs w:val="20"/>
              </w:rPr>
              <w:t>NA</w:t>
            </w:r>
          </w:p>
        </w:tc>
      </w:tr>
    </w:tbl>
    <w:p w:rsidR="00ED167E" w:rsidRDefault="00ED167E">
      <w:pPr>
        <w:rPr>
          <w:rFonts w:ascii="Barclays Serif" w:hAnsi="Barclays Serif"/>
          <w:sz w:val="20"/>
          <w:szCs w:val="20"/>
        </w:rPr>
      </w:pPr>
    </w:p>
    <w:tbl>
      <w:tblPr>
        <w:tblW w:w="105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0"/>
        <w:gridCol w:w="8202"/>
      </w:tblGrid>
      <w:tr w:rsidR="00ED167E" w:rsidTr="00AC167D">
        <w:trPr>
          <w:trHeight w:val="1722"/>
          <w:jc w:val="center"/>
        </w:trPr>
        <w:tc>
          <w:tcPr>
            <w:tcW w:w="2390" w:type="dxa"/>
          </w:tcPr>
          <w:p w:rsidR="00ED167E" w:rsidRDefault="00510A1E">
            <w:pPr>
              <w:rPr>
                <w:rFonts w:ascii="Barclays Serif" w:hAnsi="Barclays Serif"/>
                <w:sz w:val="20"/>
                <w:szCs w:val="20"/>
              </w:rPr>
            </w:pPr>
            <w:r>
              <w:rPr>
                <w:rFonts w:ascii="Barclays Serif" w:hAnsi="Barclays Serif"/>
                <w:sz w:val="20"/>
                <w:szCs w:val="20"/>
              </w:rPr>
              <w:br w:type="page"/>
            </w:r>
            <w:r w:rsidRPr="00751C75">
              <w:rPr>
                <w:rFonts w:ascii="Barclays Serif" w:hAnsi="Barclays Serif"/>
                <w:sz w:val="20"/>
                <w:szCs w:val="20"/>
                <w:highlight w:val="yellow"/>
              </w:rPr>
              <w:t>Overall Job Purpose</w:t>
            </w:r>
          </w:p>
        </w:tc>
        <w:tc>
          <w:tcPr>
            <w:tcW w:w="8202" w:type="dxa"/>
          </w:tcPr>
          <w:p w:rsidR="00BC171B" w:rsidRDefault="00BC171B" w:rsidP="00BC171B">
            <w:pPr>
              <w:pStyle w:val="NormalWeb"/>
              <w:rPr>
                <w:rFonts w:ascii="Barclays Sans" w:hAnsi="Barclays Sans" w:cs="Arial"/>
                <w:sz w:val="20"/>
                <w:szCs w:val="20"/>
              </w:rPr>
            </w:pPr>
            <w:r w:rsidRPr="00BC171B">
              <w:rPr>
                <w:rFonts w:ascii="Barclays Sans" w:hAnsi="Barclays Sans" w:cs="Arial"/>
                <w:sz w:val="20"/>
                <w:szCs w:val="20"/>
              </w:rPr>
              <w:t xml:space="preserve">The Financial Reporting Team (Shared Services) is within the Barclays finance function and is primarily responsible for the control over and preparation of </w:t>
            </w:r>
            <w:r w:rsidR="00D00A30">
              <w:rPr>
                <w:rFonts w:ascii="Barclays Sans" w:hAnsi="Barclays Sans" w:cs="Arial"/>
                <w:sz w:val="20"/>
                <w:szCs w:val="20"/>
              </w:rPr>
              <w:t xml:space="preserve">Barclays </w:t>
            </w:r>
            <w:r w:rsidRPr="00BC171B">
              <w:rPr>
                <w:rFonts w:ascii="Barclays Sans" w:hAnsi="Barclays Sans" w:cs="Arial"/>
                <w:sz w:val="20"/>
                <w:szCs w:val="20"/>
              </w:rPr>
              <w:t>Group statutory reporting disclosures.  It ensures integrity of financial information by implementing consistent and effective controls throughout the department and partners closely with the business areas and central reporting functions to deliver improved shareholder value.</w:t>
            </w:r>
          </w:p>
          <w:p w:rsidR="00BC171B" w:rsidRDefault="00BC171B" w:rsidP="00BC171B">
            <w:pPr>
              <w:pStyle w:val="NormalWeb"/>
              <w:rPr>
                <w:rFonts w:ascii="Barclays Sans" w:hAnsi="Barclays Sans" w:cs="Arial"/>
                <w:sz w:val="20"/>
                <w:szCs w:val="20"/>
              </w:rPr>
            </w:pPr>
            <w:r>
              <w:rPr>
                <w:rFonts w:ascii="Barclays Sans" w:hAnsi="Barclays Sans" w:cs="Arial"/>
                <w:sz w:val="20"/>
                <w:szCs w:val="20"/>
              </w:rPr>
              <w:t>Main responsibilities of the job include:</w:t>
            </w:r>
          </w:p>
          <w:p w:rsidR="00BC171B" w:rsidRPr="00BC171B" w:rsidRDefault="00BC171B" w:rsidP="00BC171B">
            <w:pPr>
              <w:pStyle w:val="NormalWeb"/>
              <w:numPr>
                <w:ilvl w:val="0"/>
                <w:numId w:val="11"/>
              </w:numPr>
              <w:rPr>
                <w:rFonts w:ascii="Barclays Sans" w:hAnsi="Barclays Sans" w:cs="Arial"/>
                <w:sz w:val="20"/>
                <w:szCs w:val="20"/>
                <w:lang w:val="en-GB"/>
              </w:rPr>
            </w:pPr>
            <w:r w:rsidRPr="00BC171B">
              <w:rPr>
                <w:rFonts w:ascii="Barclays Sans" w:hAnsi="Barclays Sans" w:cs="Arial"/>
                <w:sz w:val="20"/>
                <w:szCs w:val="20"/>
                <w:lang w:val="en-GB"/>
              </w:rPr>
              <w:t>Reviewing the disclosures produced by the financial reporting units.</w:t>
            </w:r>
          </w:p>
          <w:p w:rsidR="00BC171B" w:rsidRPr="00BC171B" w:rsidRDefault="00D00A30" w:rsidP="00BC171B">
            <w:pPr>
              <w:pStyle w:val="NormalWeb"/>
              <w:numPr>
                <w:ilvl w:val="0"/>
                <w:numId w:val="11"/>
              </w:numPr>
              <w:rPr>
                <w:rFonts w:ascii="Barclays Sans" w:hAnsi="Barclays Sans" w:cs="Arial"/>
                <w:sz w:val="20"/>
                <w:szCs w:val="20"/>
                <w:lang w:val="en-GB"/>
              </w:rPr>
            </w:pPr>
            <w:r>
              <w:rPr>
                <w:rFonts w:ascii="Barclays Sans" w:hAnsi="Barclays Sans" w:cs="Arial"/>
                <w:sz w:val="20"/>
                <w:szCs w:val="20"/>
                <w:lang w:val="en-GB"/>
              </w:rPr>
              <w:t>Perform analytical reviews.</w:t>
            </w:r>
          </w:p>
          <w:p w:rsidR="00BC171B" w:rsidRPr="00BC171B" w:rsidRDefault="00BC171B" w:rsidP="00BC171B">
            <w:pPr>
              <w:pStyle w:val="NormalWeb"/>
              <w:numPr>
                <w:ilvl w:val="0"/>
                <w:numId w:val="11"/>
              </w:numPr>
              <w:rPr>
                <w:rFonts w:ascii="Barclays Sans" w:hAnsi="Barclays Sans" w:cs="Arial"/>
                <w:sz w:val="20"/>
                <w:szCs w:val="20"/>
                <w:lang w:val="en-GB"/>
              </w:rPr>
            </w:pPr>
            <w:r w:rsidRPr="00BC171B">
              <w:rPr>
                <w:rFonts w:ascii="Barclays Sans" w:hAnsi="Barclays Sans" w:cs="Arial"/>
                <w:sz w:val="20"/>
                <w:szCs w:val="20"/>
                <w:lang w:val="en-GB"/>
              </w:rPr>
              <w:t xml:space="preserve">Ensuring that reporting is compliant with IFRS and </w:t>
            </w:r>
            <w:r w:rsidR="00D00A30">
              <w:rPr>
                <w:rFonts w:ascii="Barclays Sans" w:hAnsi="Barclays Sans" w:cs="Arial"/>
                <w:sz w:val="20"/>
                <w:szCs w:val="20"/>
                <w:lang w:val="en-GB"/>
              </w:rPr>
              <w:t xml:space="preserve">Barclays </w:t>
            </w:r>
            <w:r w:rsidRPr="00BC171B">
              <w:rPr>
                <w:rFonts w:ascii="Barclays Sans" w:hAnsi="Barclays Sans" w:cs="Arial"/>
                <w:sz w:val="20"/>
                <w:szCs w:val="20"/>
                <w:lang w:val="en-GB"/>
              </w:rPr>
              <w:t>Group reporting requirements.</w:t>
            </w:r>
          </w:p>
          <w:p w:rsidR="00BC171B" w:rsidRPr="00BC171B" w:rsidRDefault="00BC171B" w:rsidP="00BC171B">
            <w:pPr>
              <w:pStyle w:val="NormalWeb"/>
              <w:numPr>
                <w:ilvl w:val="0"/>
                <w:numId w:val="11"/>
              </w:numPr>
              <w:rPr>
                <w:rFonts w:ascii="Barclays Sans" w:hAnsi="Barclays Sans" w:cs="Arial"/>
                <w:sz w:val="20"/>
                <w:szCs w:val="20"/>
                <w:lang w:val="en-GB"/>
              </w:rPr>
            </w:pPr>
            <w:r w:rsidRPr="00BC171B">
              <w:rPr>
                <w:rFonts w:ascii="Barclays Sans" w:hAnsi="Barclays Sans" w:cs="Arial"/>
                <w:sz w:val="20"/>
                <w:szCs w:val="20"/>
                <w:lang w:val="en-GB"/>
              </w:rPr>
              <w:t xml:space="preserve">Review of quarterly reporting package </w:t>
            </w:r>
            <w:r w:rsidR="00D00A30">
              <w:rPr>
                <w:rFonts w:ascii="Barclays Sans" w:hAnsi="Barclays Sans" w:cs="Arial"/>
                <w:sz w:val="20"/>
                <w:szCs w:val="20"/>
                <w:lang w:val="en-GB"/>
              </w:rPr>
              <w:t>prior to internal</w:t>
            </w:r>
            <w:r w:rsidRPr="00BC171B">
              <w:rPr>
                <w:rFonts w:ascii="Barclays Sans" w:hAnsi="Barclays Sans" w:cs="Arial"/>
                <w:sz w:val="20"/>
                <w:szCs w:val="20"/>
                <w:lang w:val="en-GB"/>
              </w:rPr>
              <w:t xml:space="preserve"> submission </w:t>
            </w:r>
            <w:r w:rsidR="00D00A30">
              <w:rPr>
                <w:rFonts w:ascii="Barclays Sans" w:hAnsi="Barclays Sans" w:cs="Arial"/>
                <w:sz w:val="20"/>
                <w:szCs w:val="20"/>
                <w:lang w:val="en-GB"/>
              </w:rPr>
              <w:t>for consolidated reporting purposes</w:t>
            </w:r>
            <w:r w:rsidRPr="00BC171B">
              <w:rPr>
                <w:rFonts w:ascii="Barclays Sans" w:hAnsi="Barclays Sans" w:cs="Arial"/>
                <w:sz w:val="20"/>
                <w:szCs w:val="20"/>
                <w:lang w:val="en-GB"/>
              </w:rPr>
              <w:t>.</w:t>
            </w:r>
          </w:p>
          <w:p w:rsidR="00BC171B" w:rsidRPr="00BC171B" w:rsidRDefault="00BC171B" w:rsidP="00BC171B">
            <w:pPr>
              <w:pStyle w:val="NormalWeb"/>
              <w:numPr>
                <w:ilvl w:val="0"/>
                <w:numId w:val="11"/>
              </w:numPr>
              <w:rPr>
                <w:rFonts w:ascii="Barclays Sans" w:hAnsi="Barclays Sans" w:cs="Arial"/>
                <w:sz w:val="20"/>
                <w:szCs w:val="20"/>
                <w:lang w:val="en-GB"/>
              </w:rPr>
            </w:pPr>
            <w:r w:rsidRPr="00BC171B">
              <w:rPr>
                <w:rFonts w:ascii="Barclays Sans" w:hAnsi="Barclays Sans" w:cs="Arial"/>
                <w:sz w:val="20"/>
                <w:szCs w:val="20"/>
                <w:lang w:val="en-GB"/>
              </w:rPr>
              <w:t xml:space="preserve">Dealing with ad hoc queries from management, analysts, </w:t>
            </w:r>
            <w:r w:rsidR="00D00A30">
              <w:rPr>
                <w:rFonts w:ascii="Barclays Sans" w:hAnsi="Barclays Sans" w:cs="Arial"/>
                <w:sz w:val="20"/>
                <w:szCs w:val="20"/>
                <w:lang w:val="en-GB"/>
              </w:rPr>
              <w:t>internal Finance management reviews</w:t>
            </w:r>
            <w:r w:rsidRPr="00BC171B">
              <w:rPr>
                <w:rFonts w:ascii="Barclays Sans" w:hAnsi="Barclays Sans" w:cs="Arial"/>
                <w:sz w:val="20"/>
                <w:szCs w:val="20"/>
                <w:lang w:val="en-GB"/>
              </w:rPr>
              <w:t xml:space="preserve">, </w:t>
            </w:r>
            <w:r w:rsidR="00D00A30">
              <w:rPr>
                <w:rFonts w:ascii="Barclays Sans" w:hAnsi="Barclays Sans" w:cs="Arial"/>
                <w:sz w:val="20"/>
                <w:szCs w:val="20"/>
                <w:lang w:val="en-GB"/>
              </w:rPr>
              <w:t>and</w:t>
            </w:r>
            <w:r w:rsidRPr="00BC171B">
              <w:rPr>
                <w:rFonts w:ascii="Barclays Sans" w:hAnsi="Barclays Sans" w:cs="Arial"/>
                <w:sz w:val="20"/>
                <w:szCs w:val="20"/>
                <w:lang w:val="en-GB"/>
              </w:rPr>
              <w:t xml:space="preserve"> auditors.</w:t>
            </w:r>
          </w:p>
          <w:p w:rsidR="00BC171B" w:rsidRPr="00BC171B" w:rsidRDefault="00BC171B" w:rsidP="00BC171B">
            <w:pPr>
              <w:pStyle w:val="NormalWeb"/>
              <w:numPr>
                <w:ilvl w:val="0"/>
                <w:numId w:val="11"/>
              </w:numPr>
              <w:rPr>
                <w:rFonts w:ascii="Barclays Sans" w:hAnsi="Barclays Sans" w:cs="Arial"/>
                <w:sz w:val="20"/>
                <w:szCs w:val="20"/>
                <w:lang w:val="en-GB"/>
              </w:rPr>
            </w:pPr>
            <w:r w:rsidRPr="00BC171B">
              <w:rPr>
                <w:rFonts w:ascii="Barclays Sans" w:hAnsi="Barclays Sans" w:cs="Arial"/>
                <w:sz w:val="20"/>
                <w:szCs w:val="20"/>
                <w:lang w:val="en-GB"/>
              </w:rPr>
              <w:t>Ad hoc projects, such as reporting and process reviews and systems development.</w:t>
            </w:r>
          </w:p>
          <w:p w:rsidR="00BC171B" w:rsidRPr="00BC171B" w:rsidRDefault="00BC171B" w:rsidP="00BC171B">
            <w:pPr>
              <w:pStyle w:val="NormalWeb"/>
              <w:numPr>
                <w:ilvl w:val="0"/>
                <w:numId w:val="11"/>
              </w:numPr>
              <w:rPr>
                <w:rFonts w:ascii="Barclays Sans" w:hAnsi="Barclays Sans" w:cs="Arial"/>
                <w:sz w:val="20"/>
                <w:szCs w:val="20"/>
                <w:lang w:val="en-GB"/>
              </w:rPr>
            </w:pPr>
            <w:r w:rsidRPr="00BC171B">
              <w:rPr>
                <w:rFonts w:ascii="Barclays Sans" w:hAnsi="Barclays Sans" w:cs="Arial"/>
                <w:sz w:val="20"/>
                <w:szCs w:val="20"/>
                <w:lang w:val="en-GB"/>
              </w:rPr>
              <w:t>Attendance and presentation at the monthly letter of representation.</w:t>
            </w:r>
          </w:p>
          <w:p w:rsidR="00BC171B" w:rsidRPr="00BC171B" w:rsidRDefault="00BC171B" w:rsidP="00BC171B">
            <w:pPr>
              <w:pStyle w:val="NormalWeb"/>
              <w:numPr>
                <w:ilvl w:val="0"/>
                <w:numId w:val="11"/>
              </w:numPr>
              <w:rPr>
                <w:rFonts w:ascii="Barclays Sans" w:hAnsi="Barclays Sans" w:cs="Arial"/>
                <w:sz w:val="20"/>
                <w:szCs w:val="20"/>
                <w:lang w:val="en-GB"/>
              </w:rPr>
            </w:pPr>
            <w:r w:rsidRPr="00BC171B">
              <w:rPr>
                <w:rFonts w:ascii="Barclays Sans" w:hAnsi="Barclays Sans" w:cs="Arial"/>
                <w:sz w:val="20"/>
                <w:szCs w:val="20"/>
                <w:lang w:val="en-GB"/>
              </w:rPr>
              <w:t xml:space="preserve">Engage with other finance areas </w:t>
            </w:r>
            <w:proofErr w:type="spellStart"/>
            <w:r w:rsidRPr="00BC171B">
              <w:rPr>
                <w:rFonts w:ascii="Barclays Sans" w:hAnsi="Barclays Sans" w:cs="Arial"/>
                <w:sz w:val="20"/>
                <w:szCs w:val="20"/>
                <w:lang w:val="en-GB"/>
              </w:rPr>
              <w:t>eg</w:t>
            </w:r>
            <w:proofErr w:type="spellEnd"/>
            <w:r w:rsidRPr="00BC171B">
              <w:rPr>
                <w:rFonts w:ascii="Barclays Sans" w:hAnsi="Barclays Sans" w:cs="Arial"/>
                <w:sz w:val="20"/>
                <w:szCs w:val="20"/>
                <w:lang w:val="en-GB"/>
              </w:rPr>
              <w:t xml:space="preserve"> Financial Planning and Analysis, MIS, Financ</w:t>
            </w:r>
            <w:r w:rsidR="00D00A30">
              <w:rPr>
                <w:rFonts w:ascii="Barclays Sans" w:hAnsi="Barclays Sans" w:cs="Arial"/>
                <w:sz w:val="20"/>
                <w:szCs w:val="20"/>
                <w:lang w:val="en-GB"/>
              </w:rPr>
              <w:t>ial Control</w:t>
            </w:r>
            <w:r w:rsidRPr="00BC171B">
              <w:rPr>
                <w:rFonts w:ascii="Barclays Sans" w:hAnsi="Barclays Sans" w:cs="Arial"/>
                <w:sz w:val="20"/>
                <w:szCs w:val="20"/>
                <w:lang w:val="en-GB"/>
              </w:rPr>
              <w:t xml:space="preserve"> and Product Control to ensure delivery of the above points.</w:t>
            </w:r>
          </w:p>
          <w:p w:rsidR="005278BF" w:rsidRPr="00BC171B" w:rsidRDefault="00BC171B" w:rsidP="00127AE7">
            <w:pPr>
              <w:pStyle w:val="NormalWeb"/>
              <w:numPr>
                <w:ilvl w:val="0"/>
                <w:numId w:val="11"/>
              </w:numPr>
              <w:rPr>
                <w:rFonts w:ascii="Barclays Sans" w:hAnsi="Barclays Sans" w:cs="Arial"/>
                <w:sz w:val="20"/>
                <w:szCs w:val="20"/>
                <w:lang w:val="en-GB"/>
              </w:rPr>
            </w:pPr>
            <w:r w:rsidRPr="00BC171B">
              <w:rPr>
                <w:rFonts w:ascii="Barclays Sans" w:hAnsi="Barclays Sans" w:cs="Arial"/>
                <w:sz w:val="20"/>
                <w:szCs w:val="20"/>
                <w:lang w:val="en-GB"/>
              </w:rPr>
              <w:t xml:space="preserve">Supervisory and development responsibility for the team </w:t>
            </w:r>
            <w:r w:rsidRPr="00127AE7">
              <w:rPr>
                <w:rFonts w:ascii="Barclays Sans" w:hAnsi="Barclays Sans" w:cs="Arial"/>
                <w:sz w:val="20"/>
                <w:szCs w:val="20"/>
                <w:lang w:val="en-GB"/>
              </w:rPr>
              <w:t xml:space="preserve">of </w:t>
            </w:r>
            <w:r w:rsidR="00127AE7" w:rsidRPr="00127AE7">
              <w:rPr>
                <w:rFonts w:ascii="Barclays Sans" w:hAnsi="Barclays Sans" w:cs="Arial"/>
                <w:sz w:val="20"/>
                <w:szCs w:val="20"/>
                <w:lang w:val="en-GB"/>
              </w:rPr>
              <w:t>in excess of 80</w:t>
            </w:r>
            <w:r w:rsidRPr="00BC171B">
              <w:rPr>
                <w:rFonts w:ascii="Barclays Sans" w:hAnsi="Barclays Sans" w:cs="Arial"/>
                <w:sz w:val="20"/>
                <w:szCs w:val="20"/>
                <w:lang w:val="en-GB"/>
              </w:rPr>
              <w:t xml:space="preserve"> employees.</w:t>
            </w:r>
          </w:p>
        </w:tc>
      </w:tr>
      <w:tr w:rsidR="005F73E2" w:rsidTr="00AC167D">
        <w:trPr>
          <w:trHeight w:val="720"/>
          <w:jc w:val="center"/>
        </w:trPr>
        <w:tc>
          <w:tcPr>
            <w:tcW w:w="2390" w:type="dxa"/>
          </w:tcPr>
          <w:p w:rsidR="005F73E2" w:rsidRDefault="005F73E2">
            <w:pPr>
              <w:rPr>
                <w:rFonts w:ascii="Barclays Serif" w:hAnsi="Barclays Serif"/>
                <w:sz w:val="20"/>
                <w:szCs w:val="20"/>
              </w:rPr>
            </w:pPr>
            <w:r w:rsidRPr="00751C75">
              <w:rPr>
                <w:rFonts w:ascii="Barclays Serif" w:hAnsi="Barclays Serif"/>
                <w:sz w:val="20"/>
                <w:szCs w:val="20"/>
                <w:highlight w:val="yellow"/>
              </w:rPr>
              <w:t>Key Accountabilities</w:t>
            </w:r>
            <w:r>
              <w:rPr>
                <w:rFonts w:ascii="Barclays Serif" w:hAnsi="Barclays Serif"/>
                <w:sz w:val="20"/>
                <w:szCs w:val="20"/>
              </w:rPr>
              <w:t xml:space="preserve"> &amp; approximate time split (%)</w:t>
            </w:r>
          </w:p>
          <w:p w:rsidR="005F73E2" w:rsidRDefault="005F73E2">
            <w:pPr>
              <w:rPr>
                <w:rFonts w:ascii="Barclays Serif" w:hAnsi="Barclays Serif"/>
                <w:sz w:val="20"/>
                <w:szCs w:val="20"/>
              </w:rPr>
            </w:pPr>
            <w:r>
              <w:rPr>
                <w:rFonts w:ascii="Barclays Serif" w:hAnsi="Barclays Serif"/>
                <w:sz w:val="20"/>
                <w:szCs w:val="20"/>
              </w:rPr>
              <w:t xml:space="preserve">(Ideally 4-10 </w:t>
            </w:r>
            <w:proofErr w:type="gramStart"/>
            <w:r>
              <w:rPr>
                <w:rFonts w:ascii="Barclays Serif" w:hAnsi="Barclays Serif"/>
                <w:sz w:val="20"/>
                <w:szCs w:val="20"/>
              </w:rPr>
              <w:t>points,</w:t>
            </w:r>
            <w:proofErr w:type="gramEnd"/>
            <w:r>
              <w:rPr>
                <w:rFonts w:ascii="Barclays Serif" w:hAnsi="Barclays Serif"/>
                <w:sz w:val="20"/>
                <w:szCs w:val="20"/>
              </w:rPr>
              <w:t xml:space="preserve"> or headings with sub-points. Quantify where possible e.g. cost/income budget, no of subordinates, likely no of </w:t>
            </w:r>
            <w:proofErr w:type="spellStart"/>
            <w:r>
              <w:rPr>
                <w:rFonts w:ascii="Barclays Serif" w:hAnsi="Barclays Serif"/>
                <w:sz w:val="20"/>
                <w:szCs w:val="20"/>
              </w:rPr>
              <w:t>yrs</w:t>
            </w:r>
            <w:proofErr w:type="spellEnd"/>
            <w:r>
              <w:rPr>
                <w:rFonts w:ascii="Barclays Serif" w:hAnsi="Barclays Serif"/>
                <w:sz w:val="20"/>
                <w:szCs w:val="20"/>
              </w:rPr>
              <w:t>/</w:t>
            </w:r>
            <w:proofErr w:type="spellStart"/>
            <w:r>
              <w:rPr>
                <w:rFonts w:ascii="Barclays Serif" w:hAnsi="Barclays Serif"/>
                <w:sz w:val="20"/>
                <w:szCs w:val="20"/>
              </w:rPr>
              <w:t>mths</w:t>
            </w:r>
            <w:proofErr w:type="spellEnd"/>
            <w:r>
              <w:rPr>
                <w:rFonts w:ascii="Barclays Serif" w:hAnsi="Barclays Serif"/>
                <w:sz w:val="20"/>
                <w:szCs w:val="20"/>
              </w:rPr>
              <w:t xml:space="preserve"> to complete longest task. Could note key external/internal lateral relationships)</w:t>
            </w:r>
          </w:p>
        </w:tc>
        <w:tc>
          <w:tcPr>
            <w:tcW w:w="8202" w:type="dxa"/>
          </w:tcPr>
          <w:p w:rsidR="000B67E1" w:rsidRPr="00EF3DF8" w:rsidRDefault="000B67E1" w:rsidP="00AC167D">
            <w:pPr>
              <w:spacing w:after="240"/>
              <w:rPr>
                <w:rFonts w:ascii="Barclays Sans" w:hAnsi="Barclays Sans" w:cs="Arial"/>
                <w:i/>
                <w:sz w:val="20"/>
                <w:szCs w:val="20"/>
                <w:u w:val="single"/>
              </w:rPr>
            </w:pPr>
            <w:r w:rsidRPr="00EF3DF8">
              <w:rPr>
                <w:rFonts w:ascii="Barclays Sans" w:hAnsi="Barclays Sans" w:cs="Arial"/>
                <w:i/>
                <w:sz w:val="20"/>
                <w:szCs w:val="20"/>
                <w:u w:val="single"/>
              </w:rPr>
              <w:t>Key Responsibilities of the Team</w:t>
            </w:r>
          </w:p>
          <w:p w:rsidR="00BC171B" w:rsidRPr="00BC171B" w:rsidRDefault="00BC171B" w:rsidP="00BC171B">
            <w:pPr>
              <w:numPr>
                <w:ilvl w:val="0"/>
                <w:numId w:val="11"/>
              </w:numPr>
              <w:jc w:val="both"/>
              <w:rPr>
                <w:rFonts w:ascii="Barclays Sans" w:hAnsi="Barclays Sans"/>
                <w:sz w:val="20"/>
                <w:szCs w:val="20"/>
              </w:rPr>
            </w:pPr>
            <w:r w:rsidRPr="00BC171B">
              <w:rPr>
                <w:rFonts w:ascii="Barclays Sans" w:hAnsi="Barclays Sans"/>
                <w:sz w:val="20"/>
                <w:szCs w:val="20"/>
              </w:rPr>
              <w:t>Reviewing monthly accounts for the entities and business areas within a defined area of responsibility</w:t>
            </w:r>
          </w:p>
          <w:p w:rsidR="00BC171B" w:rsidRPr="00BC171B" w:rsidRDefault="00BC171B" w:rsidP="00BC171B">
            <w:pPr>
              <w:numPr>
                <w:ilvl w:val="0"/>
                <w:numId w:val="11"/>
              </w:numPr>
              <w:jc w:val="both"/>
              <w:rPr>
                <w:rFonts w:ascii="Barclays Sans" w:hAnsi="Barclays Sans"/>
                <w:sz w:val="20"/>
                <w:szCs w:val="20"/>
              </w:rPr>
            </w:pPr>
            <w:r w:rsidRPr="00BC171B">
              <w:rPr>
                <w:rFonts w:ascii="Barclays Sans" w:hAnsi="Barclays Sans"/>
                <w:sz w:val="20"/>
                <w:szCs w:val="20"/>
              </w:rPr>
              <w:t>Reviewing quarterly disclosures for the entities within a defined area of responsibility</w:t>
            </w:r>
          </w:p>
          <w:p w:rsidR="00BC171B" w:rsidRPr="00BC171B" w:rsidRDefault="00BC171B" w:rsidP="00BC171B">
            <w:pPr>
              <w:numPr>
                <w:ilvl w:val="0"/>
                <w:numId w:val="11"/>
              </w:numPr>
              <w:jc w:val="both"/>
              <w:rPr>
                <w:rFonts w:ascii="Barclays Sans" w:hAnsi="Barclays Sans"/>
                <w:sz w:val="20"/>
                <w:szCs w:val="20"/>
              </w:rPr>
            </w:pPr>
            <w:r w:rsidRPr="00BC171B">
              <w:rPr>
                <w:rFonts w:ascii="Barclays Sans" w:hAnsi="Barclays Sans"/>
                <w:sz w:val="20"/>
                <w:szCs w:val="20"/>
              </w:rPr>
              <w:t>Ensuring all statutory accounts are completed and filed prior to defined deadlines.</w:t>
            </w:r>
          </w:p>
          <w:p w:rsidR="00BC171B" w:rsidRPr="00BC171B" w:rsidRDefault="00BC171B" w:rsidP="00BC171B">
            <w:pPr>
              <w:numPr>
                <w:ilvl w:val="0"/>
                <w:numId w:val="11"/>
              </w:numPr>
              <w:jc w:val="both"/>
              <w:rPr>
                <w:rFonts w:ascii="Barclays Sans" w:hAnsi="Barclays Sans"/>
                <w:sz w:val="20"/>
                <w:szCs w:val="20"/>
              </w:rPr>
            </w:pPr>
            <w:r w:rsidRPr="00BC171B">
              <w:rPr>
                <w:rFonts w:ascii="Barclays Sans" w:hAnsi="Barclays Sans"/>
                <w:sz w:val="20"/>
                <w:szCs w:val="20"/>
              </w:rPr>
              <w:t xml:space="preserve">Managing key internal &amp; external stakeholder relationships (Central Reporting and Control Teams, Internal Audit, </w:t>
            </w:r>
            <w:proofErr w:type="spellStart"/>
            <w:r w:rsidRPr="00BC171B">
              <w:rPr>
                <w:rFonts w:ascii="Barclays Sans" w:hAnsi="Barclays Sans"/>
                <w:sz w:val="20"/>
                <w:szCs w:val="20"/>
              </w:rPr>
              <w:t>Sox</w:t>
            </w:r>
            <w:proofErr w:type="spellEnd"/>
            <w:r w:rsidRPr="00BC171B">
              <w:rPr>
                <w:rFonts w:ascii="Barclays Sans" w:hAnsi="Barclays Sans"/>
                <w:sz w:val="20"/>
                <w:szCs w:val="20"/>
              </w:rPr>
              <w:t xml:space="preserve"> Testing, PwC) </w:t>
            </w:r>
          </w:p>
          <w:p w:rsidR="00BC171B" w:rsidRPr="00BC171B" w:rsidRDefault="00BC171B" w:rsidP="00BC171B">
            <w:pPr>
              <w:numPr>
                <w:ilvl w:val="0"/>
                <w:numId w:val="11"/>
              </w:numPr>
              <w:jc w:val="both"/>
              <w:rPr>
                <w:rFonts w:ascii="Barclays Sans" w:hAnsi="Barclays Sans"/>
                <w:sz w:val="20"/>
                <w:szCs w:val="20"/>
              </w:rPr>
            </w:pPr>
            <w:r w:rsidRPr="00BC171B">
              <w:rPr>
                <w:rFonts w:ascii="Barclays Sans" w:hAnsi="Barclays Sans"/>
                <w:sz w:val="20"/>
                <w:szCs w:val="20"/>
              </w:rPr>
              <w:t>Ensure adherence to the key controls framework implemented and operated by the CIB Finance Teams.</w:t>
            </w:r>
          </w:p>
          <w:p w:rsidR="005F73E2" w:rsidRPr="00E052AF" w:rsidRDefault="00BC171B" w:rsidP="00E052AF">
            <w:pPr>
              <w:numPr>
                <w:ilvl w:val="0"/>
                <w:numId w:val="11"/>
              </w:numPr>
              <w:jc w:val="both"/>
              <w:rPr>
                <w:rFonts w:ascii="Barclays Sans" w:hAnsi="Barclays Sans"/>
                <w:sz w:val="20"/>
                <w:szCs w:val="20"/>
              </w:rPr>
            </w:pPr>
            <w:r w:rsidRPr="00BC171B">
              <w:rPr>
                <w:rFonts w:ascii="Barclays Sans" w:hAnsi="Barclays Sans"/>
                <w:sz w:val="20"/>
                <w:szCs w:val="20"/>
              </w:rPr>
              <w:t>Reviewing current processes and controls with the aim of delivering efficiencies, either by leveraging off future IT developments or improved production processes.</w:t>
            </w:r>
          </w:p>
        </w:tc>
      </w:tr>
    </w:tbl>
    <w:p w:rsidR="00ED167E" w:rsidRDefault="00ED167E">
      <w:pPr>
        <w:rPr>
          <w:rFonts w:ascii="Barclays Serif" w:hAnsi="Barclays Serif"/>
          <w:sz w:val="20"/>
          <w:szCs w:val="20"/>
        </w:rPr>
      </w:pPr>
    </w:p>
    <w:tbl>
      <w:tblPr>
        <w:tblW w:w="105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0"/>
        <w:gridCol w:w="8202"/>
      </w:tblGrid>
      <w:tr w:rsidR="00ED167E">
        <w:trPr>
          <w:trHeight w:val="720"/>
          <w:jc w:val="center"/>
        </w:trPr>
        <w:tc>
          <w:tcPr>
            <w:tcW w:w="2390" w:type="dxa"/>
          </w:tcPr>
          <w:p w:rsidR="00ED167E" w:rsidRDefault="00510A1E">
            <w:pPr>
              <w:rPr>
                <w:rFonts w:ascii="Barclays Serif" w:hAnsi="Barclays Serif"/>
                <w:sz w:val="20"/>
                <w:szCs w:val="20"/>
              </w:rPr>
            </w:pPr>
            <w:r w:rsidRPr="00751C75">
              <w:rPr>
                <w:rFonts w:ascii="Barclays Serif" w:hAnsi="Barclays Serif"/>
                <w:sz w:val="20"/>
                <w:szCs w:val="20"/>
                <w:highlight w:val="yellow"/>
              </w:rPr>
              <w:lastRenderedPageBreak/>
              <w:t>Person Specification</w:t>
            </w:r>
          </w:p>
          <w:p w:rsidR="00ED167E" w:rsidRDefault="00510A1E">
            <w:pPr>
              <w:rPr>
                <w:rFonts w:ascii="Barclays Serif" w:hAnsi="Barclays Serif"/>
                <w:sz w:val="20"/>
                <w:szCs w:val="20"/>
              </w:rPr>
            </w:pPr>
            <w:r>
              <w:rPr>
                <w:rFonts w:ascii="Barclays Serif" w:hAnsi="Barclays Serif"/>
                <w:sz w:val="20"/>
                <w:szCs w:val="20"/>
              </w:rPr>
              <w:t xml:space="preserve">(Personal attributes essential to performing role: e.g. skills, competencies, expertise, knowledge, </w:t>
            </w:r>
            <w:proofErr w:type="gramStart"/>
            <w:r>
              <w:rPr>
                <w:rFonts w:ascii="Barclays Serif" w:hAnsi="Barclays Serif"/>
                <w:sz w:val="20"/>
                <w:szCs w:val="20"/>
              </w:rPr>
              <w:t>experience</w:t>
            </w:r>
            <w:proofErr w:type="gramEnd"/>
            <w:r>
              <w:rPr>
                <w:rFonts w:ascii="Barclays Serif" w:hAnsi="Barclays Serif"/>
                <w:sz w:val="20"/>
                <w:szCs w:val="20"/>
              </w:rPr>
              <w:t>.  Note: experience not to be time-bound)</w:t>
            </w:r>
          </w:p>
        </w:tc>
        <w:tc>
          <w:tcPr>
            <w:tcW w:w="8202" w:type="dxa"/>
          </w:tcPr>
          <w:p w:rsidR="001103C2" w:rsidRPr="00633194" w:rsidRDefault="005278BF" w:rsidP="001103C2">
            <w:pPr>
              <w:rPr>
                <w:rFonts w:ascii="Barclays Sans" w:hAnsi="Barclays Sans" w:cs="Arial"/>
                <w:sz w:val="20"/>
                <w:szCs w:val="20"/>
                <w:u w:val="single"/>
              </w:rPr>
            </w:pPr>
            <w:r w:rsidRPr="00633194">
              <w:rPr>
                <w:rFonts w:ascii="Barclays Sans" w:hAnsi="Barclays Sans" w:cs="Arial"/>
                <w:sz w:val="20"/>
                <w:szCs w:val="20"/>
                <w:u w:val="single"/>
              </w:rPr>
              <w:t>Qualifications /Education:</w:t>
            </w:r>
          </w:p>
          <w:p w:rsidR="001103C2" w:rsidRPr="00BC171B" w:rsidRDefault="001103C2" w:rsidP="001103C2">
            <w:pPr>
              <w:rPr>
                <w:rFonts w:ascii="Barclays Sans" w:hAnsi="Barclays Sans" w:cs="Arial"/>
                <w:sz w:val="20"/>
                <w:szCs w:val="20"/>
              </w:rPr>
            </w:pPr>
            <w:r w:rsidRPr="00633194">
              <w:rPr>
                <w:rFonts w:ascii="Barclays Sans" w:hAnsi="Barclays Sans" w:cs="Arial"/>
                <w:sz w:val="20"/>
                <w:szCs w:val="20"/>
              </w:rPr>
              <w:t>Essential:</w:t>
            </w:r>
          </w:p>
          <w:p w:rsidR="00BC171B" w:rsidRPr="00BC171B" w:rsidRDefault="00BC171B" w:rsidP="00BC171B">
            <w:pPr>
              <w:numPr>
                <w:ilvl w:val="0"/>
                <w:numId w:val="12"/>
              </w:numPr>
              <w:tabs>
                <w:tab w:val="clear" w:pos="677"/>
                <w:tab w:val="num" w:pos="317"/>
              </w:tabs>
              <w:ind w:hanging="644"/>
              <w:rPr>
                <w:rFonts w:ascii="Barclays Sans" w:hAnsi="Barclays Sans"/>
                <w:sz w:val="20"/>
                <w:szCs w:val="20"/>
              </w:rPr>
            </w:pPr>
            <w:r w:rsidRPr="00BC171B">
              <w:rPr>
                <w:rFonts w:ascii="Barclays Sans" w:hAnsi="Barclays Sans"/>
                <w:sz w:val="20"/>
                <w:szCs w:val="20"/>
              </w:rPr>
              <w:t>University degree or equivalent</w:t>
            </w:r>
          </w:p>
          <w:p w:rsidR="00BC171B" w:rsidRPr="00BC171B" w:rsidRDefault="00BC171B" w:rsidP="00BC171B">
            <w:pPr>
              <w:numPr>
                <w:ilvl w:val="0"/>
                <w:numId w:val="12"/>
              </w:numPr>
              <w:tabs>
                <w:tab w:val="clear" w:pos="677"/>
                <w:tab w:val="num" w:pos="317"/>
              </w:tabs>
              <w:ind w:left="317" w:hanging="284"/>
              <w:rPr>
                <w:rFonts w:ascii="Barclays Sans" w:hAnsi="Barclays Sans"/>
                <w:sz w:val="20"/>
                <w:szCs w:val="20"/>
              </w:rPr>
            </w:pPr>
            <w:r w:rsidRPr="00BC171B">
              <w:rPr>
                <w:rFonts w:ascii="Barclays Sans" w:hAnsi="Barclays Sans"/>
                <w:sz w:val="20"/>
                <w:szCs w:val="20"/>
              </w:rPr>
              <w:t xml:space="preserve">Qualified accountant </w:t>
            </w:r>
          </w:p>
          <w:p w:rsidR="00BC171B" w:rsidRDefault="00BC171B" w:rsidP="001103C2">
            <w:pPr>
              <w:pStyle w:val="NormalWeb"/>
              <w:spacing w:before="0" w:beforeAutospacing="0" w:after="0" w:afterAutospacing="0"/>
              <w:rPr>
                <w:rFonts w:ascii="Barclays Sans" w:hAnsi="Barclays Sans" w:cs="Arial"/>
                <w:sz w:val="20"/>
                <w:szCs w:val="20"/>
              </w:rPr>
            </w:pPr>
          </w:p>
          <w:p w:rsidR="001103C2" w:rsidRPr="00633194" w:rsidRDefault="001103C2" w:rsidP="001103C2">
            <w:pPr>
              <w:pStyle w:val="NormalWeb"/>
              <w:spacing w:before="0" w:beforeAutospacing="0" w:after="0" w:afterAutospacing="0"/>
              <w:rPr>
                <w:rFonts w:ascii="Barclays Sans" w:hAnsi="Barclays Sans" w:cs="Arial"/>
                <w:sz w:val="20"/>
                <w:szCs w:val="20"/>
              </w:rPr>
            </w:pPr>
            <w:r w:rsidRPr="00633194">
              <w:rPr>
                <w:rFonts w:ascii="Barclays Sans" w:hAnsi="Barclays Sans" w:cs="Arial"/>
                <w:sz w:val="20"/>
                <w:szCs w:val="20"/>
              </w:rPr>
              <w:t>Preferred:</w:t>
            </w:r>
          </w:p>
          <w:p w:rsidR="001103C2" w:rsidRPr="00BC171B" w:rsidRDefault="001103C2" w:rsidP="00BC171B">
            <w:pPr>
              <w:numPr>
                <w:ilvl w:val="0"/>
                <w:numId w:val="12"/>
              </w:numPr>
              <w:tabs>
                <w:tab w:val="clear" w:pos="677"/>
                <w:tab w:val="num" w:pos="317"/>
              </w:tabs>
              <w:ind w:hanging="644"/>
              <w:rPr>
                <w:rFonts w:ascii="Barclays Sans" w:hAnsi="Barclays Sans"/>
                <w:sz w:val="20"/>
                <w:szCs w:val="20"/>
              </w:rPr>
            </w:pPr>
            <w:r w:rsidRPr="00BC171B">
              <w:rPr>
                <w:rFonts w:ascii="Barclays Sans" w:hAnsi="Barclays Sans"/>
                <w:sz w:val="20"/>
                <w:szCs w:val="20"/>
              </w:rPr>
              <w:t>Project Management, MBA , CPA, CMA</w:t>
            </w:r>
          </w:p>
          <w:p w:rsidR="001103C2" w:rsidRPr="00633194" w:rsidRDefault="001103C2" w:rsidP="001103C2">
            <w:pPr>
              <w:pStyle w:val="ListParagraph"/>
              <w:rPr>
                <w:rFonts w:ascii="Barclays Sans" w:hAnsi="Barclays Sans" w:cs="Arial"/>
                <w:sz w:val="20"/>
                <w:szCs w:val="20"/>
                <w:u w:val="single"/>
              </w:rPr>
            </w:pPr>
          </w:p>
          <w:p w:rsidR="001103C2" w:rsidRDefault="005278BF" w:rsidP="001103C2">
            <w:pPr>
              <w:rPr>
                <w:rFonts w:ascii="Barclays Sans" w:hAnsi="Barclays Sans" w:cs="Arial"/>
                <w:sz w:val="20"/>
                <w:szCs w:val="20"/>
                <w:u w:val="single"/>
              </w:rPr>
            </w:pPr>
            <w:r w:rsidRPr="00633194">
              <w:rPr>
                <w:rFonts w:ascii="Barclays Sans" w:hAnsi="Barclays Sans" w:cs="Arial"/>
                <w:sz w:val="20"/>
                <w:szCs w:val="20"/>
                <w:u w:val="single"/>
              </w:rPr>
              <w:t>Knowledge and Experience:</w:t>
            </w:r>
          </w:p>
          <w:p w:rsidR="002B185F" w:rsidRPr="002B185F" w:rsidRDefault="002B185F" w:rsidP="001103C2">
            <w:pPr>
              <w:rPr>
                <w:rFonts w:ascii="Barclays Sans" w:hAnsi="Barclays Sans" w:cs="Arial"/>
                <w:sz w:val="20"/>
                <w:szCs w:val="20"/>
              </w:rPr>
            </w:pPr>
            <w:r w:rsidRPr="002B185F">
              <w:rPr>
                <w:rFonts w:ascii="Barclays Sans" w:hAnsi="Barclays Sans" w:cs="Arial"/>
                <w:sz w:val="20"/>
                <w:szCs w:val="20"/>
              </w:rPr>
              <w:t>Essential:</w:t>
            </w:r>
          </w:p>
          <w:p w:rsidR="001103C2" w:rsidRPr="00BC171B" w:rsidRDefault="001103C2" w:rsidP="00BC171B">
            <w:pPr>
              <w:numPr>
                <w:ilvl w:val="0"/>
                <w:numId w:val="12"/>
              </w:numPr>
              <w:tabs>
                <w:tab w:val="clear" w:pos="677"/>
                <w:tab w:val="num" w:pos="317"/>
              </w:tabs>
              <w:ind w:hanging="644"/>
              <w:rPr>
                <w:rFonts w:ascii="Barclays Sans" w:hAnsi="Barclays Sans"/>
                <w:sz w:val="20"/>
                <w:szCs w:val="20"/>
              </w:rPr>
            </w:pPr>
            <w:r w:rsidRPr="00BC171B">
              <w:rPr>
                <w:rFonts w:ascii="Barclays Sans" w:hAnsi="Barclays Sans"/>
                <w:sz w:val="20"/>
                <w:szCs w:val="20"/>
              </w:rPr>
              <w:t xml:space="preserve">Experience and Management in a globally recognized organization </w:t>
            </w:r>
          </w:p>
          <w:p w:rsidR="00BC171B" w:rsidRPr="00BC171B" w:rsidRDefault="00BC171B" w:rsidP="00BC171B">
            <w:pPr>
              <w:numPr>
                <w:ilvl w:val="0"/>
                <w:numId w:val="12"/>
              </w:numPr>
              <w:tabs>
                <w:tab w:val="clear" w:pos="677"/>
                <w:tab w:val="num" w:pos="317"/>
              </w:tabs>
              <w:ind w:hanging="644"/>
              <w:rPr>
                <w:rFonts w:ascii="Barclays Sans" w:hAnsi="Barclays Sans"/>
                <w:sz w:val="20"/>
                <w:szCs w:val="20"/>
              </w:rPr>
            </w:pPr>
            <w:r w:rsidRPr="00BC171B">
              <w:rPr>
                <w:rFonts w:ascii="Barclays Sans" w:hAnsi="Barclays Sans"/>
                <w:sz w:val="20"/>
                <w:szCs w:val="20"/>
              </w:rPr>
              <w:t>Experience of managing a large Financial Reporting Team before at an investment Bank (in excess of 50 employees)</w:t>
            </w:r>
          </w:p>
          <w:p w:rsidR="001103C2" w:rsidRPr="00BC171B" w:rsidRDefault="001103C2" w:rsidP="00BC171B">
            <w:pPr>
              <w:numPr>
                <w:ilvl w:val="0"/>
                <w:numId w:val="12"/>
              </w:numPr>
              <w:tabs>
                <w:tab w:val="clear" w:pos="677"/>
                <w:tab w:val="num" w:pos="317"/>
              </w:tabs>
              <w:ind w:hanging="644"/>
              <w:rPr>
                <w:rFonts w:ascii="Barclays Sans" w:hAnsi="Barclays Sans"/>
                <w:sz w:val="20"/>
                <w:szCs w:val="20"/>
              </w:rPr>
            </w:pPr>
            <w:r w:rsidRPr="00BC171B">
              <w:rPr>
                <w:rFonts w:ascii="Barclays Sans" w:hAnsi="Barclays Sans"/>
                <w:sz w:val="20"/>
                <w:szCs w:val="20"/>
              </w:rPr>
              <w:t xml:space="preserve">Working with a Global remit and being able to demonstrate strong and successful stakeholder engagement. </w:t>
            </w:r>
          </w:p>
          <w:p w:rsidR="002B185F" w:rsidRPr="002B185F" w:rsidRDefault="002B185F" w:rsidP="002B185F">
            <w:pPr>
              <w:numPr>
                <w:ilvl w:val="0"/>
                <w:numId w:val="12"/>
              </w:numPr>
              <w:tabs>
                <w:tab w:val="clear" w:pos="677"/>
                <w:tab w:val="num" w:pos="317"/>
              </w:tabs>
              <w:ind w:hanging="644"/>
              <w:rPr>
                <w:rFonts w:ascii="Barclays Sans" w:hAnsi="Barclays Sans"/>
                <w:sz w:val="20"/>
                <w:szCs w:val="20"/>
              </w:rPr>
            </w:pPr>
            <w:r w:rsidRPr="002B185F">
              <w:rPr>
                <w:rFonts w:ascii="Barclays Sans" w:hAnsi="Barclays Sans"/>
                <w:sz w:val="20"/>
                <w:szCs w:val="20"/>
              </w:rPr>
              <w:t xml:space="preserve">Keen analytical </w:t>
            </w:r>
            <w:proofErr w:type="gramStart"/>
            <w:r w:rsidRPr="002B185F">
              <w:rPr>
                <w:rFonts w:ascii="Barclays Sans" w:hAnsi="Barclays Sans"/>
                <w:sz w:val="20"/>
                <w:szCs w:val="20"/>
              </w:rPr>
              <w:t>skills .</w:t>
            </w:r>
            <w:proofErr w:type="gramEnd"/>
          </w:p>
          <w:p w:rsidR="002B185F" w:rsidRDefault="002B185F" w:rsidP="002B185F">
            <w:pPr>
              <w:numPr>
                <w:ilvl w:val="0"/>
                <w:numId w:val="12"/>
              </w:numPr>
              <w:tabs>
                <w:tab w:val="clear" w:pos="677"/>
                <w:tab w:val="num" w:pos="317"/>
              </w:tabs>
              <w:ind w:hanging="644"/>
              <w:rPr>
                <w:rFonts w:ascii="Barclays Sans" w:hAnsi="Barclays Sans"/>
                <w:sz w:val="20"/>
                <w:szCs w:val="20"/>
              </w:rPr>
            </w:pPr>
            <w:proofErr w:type="gramStart"/>
            <w:r w:rsidRPr="002B185F">
              <w:rPr>
                <w:rFonts w:ascii="Barclays Sans" w:hAnsi="Barclays Sans"/>
                <w:sz w:val="20"/>
                <w:szCs w:val="20"/>
              </w:rPr>
              <w:t>A strong</w:t>
            </w:r>
            <w:proofErr w:type="gramEnd"/>
            <w:r w:rsidRPr="002B185F">
              <w:rPr>
                <w:rFonts w:ascii="Barclays Sans" w:hAnsi="Barclays Sans"/>
                <w:sz w:val="20"/>
                <w:szCs w:val="20"/>
              </w:rPr>
              <w:t xml:space="preserve"> control awareness, including an understanding of the key controls required in an investment bank.</w:t>
            </w:r>
          </w:p>
          <w:p w:rsidR="001103C2" w:rsidRDefault="001103C2" w:rsidP="002B185F">
            <w:pPr>
              <w:numPr>
                <w:ilvl w:val="0"/>
                <w:numId w:val="12"/>
              </w:numPr>
              <w:tabs>
                <w:tab w:val="clear" w:pos="677"/>
                <w:tab w:val="num" w:pos="317"/>
              </w:tabs>
              <w:ind w:hanging="644"/>
              <w:rPr>
                <w:rFonts w:ascii="Barclays Sans" w:hAnsi="Barclays Sans"/>
                <w:sz w:val="20"/>
                <w:szCs w:val="20"/>
              </w:rPr>
            </w:pPr>
            <w:r w:rsidRPr="002B185F">
              <w:rPr>
                <w:rFonts w:ascii="Barclays Sans" w:hAnsi="Barclays Sans"/>
                <w:sz w:val="20"/>
                <w:szCs w:val="20"/>
              </w:rPr>
              <w:t xml:space="preserve">Experience in managing within a global matrix organization </w:t>
            </w:r>
          </w:p>
          <w:p w:rsidR="002B185F" w:rsidRDefault="002B185F" w:rsidP="002B185F">
            <w:pPr>
              <w:rPr>
                <w:rFonts w:ascii="Barclays Sans" w:hAnsi="Barclays Sans"/>
                <w:sz w:val="20"/>
                <w:szCs w:val="20"/>
              </w:rPr>
            </w:pPr>
          </w:p>
          <w:p w:rsidR="002B185F" w:rsidRDefault="002B185F" w:rsidP="002B185F">
            <w:pPr>
              <w:rPr>
                <w:rFonts w:ascii="Barclays Sans" w:hAnsi="Barclays Sans"/>
                <w:sz w:val="20"/>
                <w:szCs w:val="20"/>
              </w:rPr>
            </w:pPr>
            <w:r>
              <w:rPr>
                <w:rFonts w:ascii="Barclays Sans" w:hAnsi="Barclays Sans"/>
                <w:sz w:val="20"/>
                <w:szCs w:val="20"/>
              </w:rPr>
              <w:t>Preferred:</w:t>
            </w:r>
          </w:p>
          <w:p w:rsidR="002B185F" w:rsidRPr="002B185F" w:rsidRDefault="002B185F" w:rsidP="002B185F">
            <w:pPr>
              <w:pStyle w:val="ListParagraph"/>
              <w:numPr>
                <w:ilvl w:val="0"/>
                <w:numId w:val="14"/>
              </w:numPr>
              <w:rPr>
                <w:rFonts w:ascii="Barclays Sans" w:hAnsi="Barclays Sans"/>
                <w:sz w:val="20"/>
                <w:szCs w:val="20"/>
              </w:rPr>
            </w:pPr>
            <w:r w:rsidRPr="002B185F">
              <w:rPr>
                <w:rFonts w:ascii="Barclays Sans" w:hAnsi="Barclays Sans"/>
                <w:sz w:val="20"/>
                <w:szCs w:val="20"/>
              </w:rPr>
              <w:t>Experience of group accounting and statutory reporting in an investment bank.</w:t>
            </w:r>
          </w:p>
          <w:p w:rsidR="002B185F" w:rsidRDefault="002B185F" w:rsidP="002B185F">
            <w:pPr>
              <w:pStyle w:val="ListParagraph"/>
              <w:numPr>
                <w:ilvl w:val="0"/>
                <w:numId w:val="14"/>
              </w:numPr>
              <w:rPr>
                <w:rFonts w:ascii="Barclays Sans" w:hAnsi="Barclays Sans"/>
                <w:sz w:val="20"/>
                <w:szCs w:val="20"/>
              </w:rPr>
            </w:pPr>
            <w:r w:rsidRPr="002B185F">
              <w:rPr>
                <w:rFonts w:ascii="Barclays Sans" w:hAnsi="Barclays Sans"/>
                <w:sz w:val="20"/>
                <w:szCs w:val="20"/>
              </w:rPr>
              <w:t>Good working knowledge of IFRS.</w:t>
            </w:r>
          </w:p>
          <w:p w:rsidR="002B185F" w:rsidRPr="002B185F" w:rsidRDefault="002B185F" w:rsidP="002B185F">
            <w:pPr>
              <w:pStyle w:val="ListParagraph"/>
              <w:numPr>
                <w:ilvl w:val="0"/>
                <w:numId w:val="14"/>
              </w:numPr>
              <w:rPr>
                <w:rFonts w:ascii="Barclays Sans" w:hAnsi="Barclays Sans"/>
                <w:sz w:val="20"/>
                <w:szCs w:val="20"/>
              </w:rPr>
            </w:pPr>
            <w:r w:rsidRPr="002B185F">
              <w:rPr>
                <w:rFonts w:ascii="Barclays Sans" w:hAnsi="Barclays Sans"/>
                <w:sz w:val="20"/>
                <w:szCs w:val="20"/>
              </w:rPr>
              <w:t>Strong Excel skills.</w:t>
            </w:r>
          </w:p>
          <w:p w:rsidR="002B185F" w:rsidRDefault="002B185F" w:rsidP="002B185F">
            <w:pPr>
              <w:pStyle w:val="ListParagraph"/>
              <w:numPr>
                <w:ilvl w:val="0"/>
                <w:numId w:val="14"/>
              </w:numPr>
              <w:rPr>
                <w:rFonts w:ascii="Barclays Sans" w:hAnsi="Barclays Sans"/>
                <w:sz w:val="20"/>
                <w:szCs w:val="20"/>
              </w:rPr>
            </w:pPr>
            <w:r w:rsidRPr="002B185F">
              <w:rPr>
                <w:rFonts w:ascii="Barclays Sans" w:hAnsi="Barclays Sans"/>
                <w:sz w:val="20"/>
                <w:szCs w:val="20"/>
              </w:rPr>
              <w:t>Skills in a group financial reporting system, ideally SAP based.</w:t>
            </w:r>
          </w:p>
          <w:p w:rsidR="002B185F" w:rsidRPr="002B185F" w:rsidRDefault="002B185F" w:rsidP="002B185F">
            <w:pPr>
              <w:pStyle w:val="ListParagraph"/>
              <w:numPr>
                <w:ilvl w:val="0"/>
                <w:numId w:val="14"/>
              </w:numPr>
              <w:rPr>
                <w:rFonts w:ascii="Barclays Sans" w:hAnsi="Barclays Sans"/>
                <w:sz w:val="20"/>
                <w:szCs w:val="20"/>
              </w:rPr>
            </w:pPr>
            <w:r w:rsidRPr="002B185F">
              <w:rPr>
                <w:rFonts w:ascii="Barclays Sans" w:hAnsi="Barclays Sans"/>
                <w:sz w:val="20"/>
                <w:szCs w:val="20"/>
              </w:rPr>
              <w:t>Direct experience of location strategy</w:t>
            </w:r>
          </w:p>
          <w:p w:rsidR="002B185F" w:rsidRPr="002B185F" w:rsidRDefault="002B185F" w:rsidP="002B185F">
            <w:pPr>
              <w:rPr>
                <w:rFonts w:ascii="Barclays Sans" w:hAnsi="Barclays Sans"/>
                <w:sz w:val="20"/>
                <w:szCs w:val="20"/>
              </w:rPr>
            </w:pPr>
          </w:p>
          <w:p w:rsidR="001103C2" w:rsidRPr="00633194" w:rsidRDefault="001103C2" w:rsidP="001103C2">
            <w:pPr>
              <w:rPr>
                <w:rFonts w:ascii="Barclays Sans" w:hAnsi="Barclays Sans" w:cs="Arial"/>
                <w:sz w:val="20"/>
                <w:szCs w:val="20"/>
                <w:u w:val="single"/>
              </w:rPr>
            </w:pPr>
            <w:r w:rsidRPr="00633194">
              <w:rPr>
                <w:rFonts w:ascii="Barclays Sans" w:hAnsi="Barclays Sans" w:cs="Arial"/>
                <w:sz w:val="20"/>
                <w:szCs w:val="20"/>
                <w:u w:val="single"/>
              </w:rPr>
              <w:t>Candidate Profile:</w:t>
            </w:r>
          </w:p>
          <w:p w:rsidR="002B185F" w:rsidRPr="002B185F" w:rsidRDefault="002B185F" w:rsidP="002B185F">
            <w:pPr>
              <w:pStyle w:val="BodyText2"/>
              <w:numPr>
                <w:ilvl w:val="0"/>
                <w:numId w:val="15"/>
              </w:numPr>
              <w:tabs>
                <w:tab w:val="clear" w:pos="720"/>
                <w:tab w:val="num" w:pos="317"/>
                <w:tab w:val="num" w:pos="360"/>
              </w:tabs>
              <w:spacing w:after="0" w:line="240" w:lineRule="auto"/>
              <w:ind w:left="317" w:hanging="284"/>
              <w:rPr>
                <w:rFonts w:ascii="Barclays Sans" w:hAnsi="Barclays Sans"/>
                <w:sz w:val="20"/>
                <w:szCs w:val="20"/>
              </w:rPr>
            </w:pPr>
            <w:r w:rsidRPr="002B185F">
              <w:rPr>
                <w:rFonts w:ascii="Barclays Sans" w:hAnsi="Barclays Sans"/>
                <w:sz w:val="20"/>
                <w:szCs w:val="20"/>
              </w:rPr>
              <w:t>Strong interpersonal and team-working skills and the ability to communicate at all levels.</w:t>
            </w:r>
          </w:p>
          <w:p w:rsidR="002B185F" w:rsidRPr="002B185F" w:rsidRDefault="002B185F" w:rsidP="002B185F">
            <w:pPr>
              <w:pStyle w:val="BodyText2"/>
              <w:numPr>
                <w:ilvl w:val="0"/>
                <w:numId w:val="15"/>
              </w:numPr>
              <w:tabs>
                <w:tab w:val="clear" w:pos="720"/>
                <w:tab w:val="num" w:pos="317"/>
                <w:tab w:val="num" w:pos="360"/>
              </w:tabs>
              <w:spacing w:after="0" w:line="240" w:lineRule="auto"/>
              <w:ind w:left="317" w:hanging="284"/>
              <w:rPr>
                <w:rFonts w:ascii="Barclays Sans" w:hAnsi="Barclays Sans"/>
                <w:sz w:val="20"/>
                <w:szCs w:val="20"/>
              </w:rPr>
            </w:pPr>
            <w:r w:rsidRPr="002B185F">
              <w:rPr>
                <w:rFonts w:ascii="Barclays Sans" w:hAnsi="Barclays Sans"/>
                <w:sz w:val="20"/>
                <w:szCs w:val="20"/>
              </w:rPr>
              <w:t>The ability to work in a pressured environment and cope with the demands of working to tight deadlines.</w:t>
            </w:r>
          </w:p>
          <w:p w:rsidR="002B185F" w:rsidRPr="002B185F" w:rsidRDefault="002B185F" w:rsidP="002B185F">
            <w:pPr>
              <w:pStyle w:val="BodyText2"/>
              <w:numPr>
                <w:ilvl w:val="0"/>
                <w:numId w:val="15"/>
              </w:numPr>
              <w:tabs>
                <w:tab w:val="clear" w:pos="720"/>
                <w:tab w:val="num" w:pos="317"/>
                <w:tab w:val="num" w:pos="360"/>
              </w:tabs>
              <w:spacing w:after="0" w:line="240" w:lineRule="auto"/>
              <w:ind w:left="317" w:hanging="284"/>
              <w:rPr>
                <w:rFonts w:ascii="Barclays Sans" w:hAnsi="Barclays Sans"/>
                <w:sz w:val="20"/>
                <w:szCs w:val="20"/>
              </w:rPr>
            </w:pPr>
            <w:r w:rsidRPr="002B185F">
              <w:rPr>
                <w:rFonts w:ascii="Barclays Sans" w:hAnsi="Barclays Sans"/>
                <w:sz w:val="20"/>
                <w:szCs w:val="20"/>
              </w:rPr>
              <w:t xml:space="preserve">Ability to manage </w:t>
            </w:r>
            <w:proofErr w:type="spellStart"/>
            <w:r w:rsidRPr="002B185F">
              <w:rPr>
                <w:rFonts w:ascii="Barclays Sans" w:hAnsi="Barclays Sans"/>
                <w:sz w:val="20"/>
                <w:szCs w:val="20"/>
              </w:rPr>
              <w:t>multipcle</w:t>
            </w:r>
            <w:proofErr w:type="spellEnd"/>
            <w:r w:rsidRPr="002B185F">
              <w:rPr>
                <w:rFonts w:ascii="Barclays Sans" w:hAnsi="Barclays Sans"/>
                <w:sz w:val="20"/>
                <w:szCs w:val="20"/>
              </w:rPr>
              <w:t xml:space="preserve"> deliverables and realign resources across teams to accommodate delivery pressures</w:t>
            </w:r>
          </w:p>
          <w:p w:rsidR="001103C2" w:rsidRPr="002B185F" w:rsidRDefault="001103C2" w:rsidP="002B185F">
            <w:pPr>
              <w:spacing w:before="100" w:beforeAutospacing="1" w:after="100" w:afterAutospacing="1"/>
              <w:ind w:left="360"/>
              <w:rPr>
                <w:rFonts w:ascii="Barclays Sans" w:hAnsi="Barclays Sans" w:cs="Arial"/>
                <w:sz w:val="20"/>
                <w:szCs w:val="20"/>
              </w:rPr>
            </w:pPr>
          </w:p>
        </w:tc>
      </w:tr>
    </w:tbl>
    <w:p w:rsidR="00ED167E" w:rsidRDefault="00ED167E">
      <w:pPr>
        <w:rPr>
          <w:rFonts w:ascii="Barclays Serif" w:hAnsi="Barclays Serif"/>
          <w:sz w:val="20"/>
          <w:szCs w:val="20"/>
        </w:rPr>
      </w:pPr>
    </w:p>
    <w:tbl>
      <w:tblPr>
        <w:tblW w:w="105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63"/>
        <w:gridCol w:w="6929"/>
      </w:tblGrid>
      <w:tr w:rsidR="00ED167E">
        <w:trPr>
          <w:trHeight w:val="454"/>
          <w:jc w:val="center"/>
        </w:trPr>
        <w:tc>
          <w:tcPr>
            <w:tcW w:w="3663" w:type="dxa"/>
          </w:tcPr>
          <w:p w:rsidR="00ED167E" w:rsidRDefault="00510A1E">
            <w:pPr>
              <w:rPr>
                <w:rFonts w:ascii="Barclays Serif" w:hAnsi="Barclays Serif"/>
                <w:sz w:val="20"/>
                <w:szCs w:val="20"/>
              </w:rPr>
            </w:pPr>
            <w:r w:rsidRPr="00751C75">
              <w:rPr>
                <w:rFonts w:ascii="Barclays Serif" w:hAnsi="Barclays Serif"/>
                <w:sz w:val="20"/>
                <w:szCs w:val="20"/>
                <w:highlight w:val="yellow"/>
              </w:rPr>
              <w:t>Date of Completion of Role Profile</w:t>
            </w:r>
          </w:p>
          <w:p w:rsidR="00ED167E" w:rsidRDefault="00510A1E">
            <w:pPr>
              <w:rPr>
                <w:rFonts w:ascii="Barclays Serif" w:hAnsi="Barclays Serif"/>
                <w:sz w:val="20"/>
                <w:szCs w:val="20"/>
              </w:rPr>
            </w:pPr>
            <w:r>
              <w:rPr>
                <w:rFonts w:ascii="Barclays Serif" w:hAnsi="Barclays Serif"/>
                <w:sz w:val="20"/>
                <w:szCs w:val="20"/>
              </w:rPr>
              <w:t>(month and year)</w:t>
            </w:r>
          </w:p>
        </w:tc>
        <w:tc>
          <w:tcPr>
            <w:tcW w:w="6929" w:type="dxa"/>
          </w:tcPr>
          <w:p w:rsidR="00ED167E" w:rsidRDefault="00E052AF">
            <w:pPr>
              <w:rPr>
                <w:rFonts w:ascii="Barclays Serif" w:hAnsi="Barclays Serif"/>
                <w:sz w:val="20"/>
                <w:szCs w:val="20"/>
              </w:rPr>
            </w:pPr>
            <w:r>
              <w:rPr>
                <w:rFonts w:ascii="Barclays Serif" w:hAnsi="Barclays Serif"/>
                <w:sz w:val="20"/>
                <w:szCs w:val="20"/>
              </w:rPr>
              <w:t>November</w:t>
            </w:r>
            <w:r w:rsidR="009F3EB0">
              <w:rPr>
                <w:rFonts w:ascii="Barclays Serif" w:hAnsi="Barclays Serif"/>
                <w:sz w:val="20"/>
                <w:szCs w:val="20"/>
              </w:rPr>
              <w:t xml:space="preserve"> </w:t>
            </w:r>
            <w:r w:rsidR="00C15E41">
              <w:rPr>
                <w:rFonts w:ascii="Barclays Serif" w:hAnsi="Barclays Serif"/>
                <w:sz w:val="20"/>
                <w:szCs w:val="20"/>
              </w:rPr>
              <w:t>2012</w:t>
            </w:r>
          </w:p>
        </w:tc>
      </w:tr>
      <w:tr w:rsidR="00ED167E">
        <w:trPr>
          <w:trHeight w:val="454"/>
          <w:jc w:val="center"/>
        </w:trPr>
        <w:tc>
          <w:tcPr>
            <w:tcW w:w="3663" w:type="dxa"/>
          </w:tcPr>
          <w:p w:rsidR="00ED167E" w:rsidRDefault="00510A1E">
            <w:pPr>
              <w:rPr>
                <w:rFonts w:ascii="Barclays Serif" w:hAnsi="Barclays Serif"/>
                <w:sz w:val="20"/>
                <w:szCs w:val="20"/>
              </w:rPr>
            </w:pPr>
            <w:r w:rsidRPr="00751C75">
              <w:rPr>
                <w:rFonts w:ascii="Barclays Serif" w:hAnsi="Barclays Serif"/>
                <w:sz w:val="20"/>
                <w:szCs w:val="20"/>
                <w:highlight w:val="yellow"/>
              </w:rPr>
              <w:t>Name of Role Profile Content Creator</w:t>
            </w:r>
          </w:p>
          <w:p w:rsidR="00ED167E" w:rsidRDefault="00510A1E">
            <w:pPr>
              <w:rPr>
                <w:rFonts w:ascii="Barclays Serif" w:hAnsi="Barclays Serif"/>
                <w:sz w:val="20"/>
                <w:szCs w:val="20"/>
              </w:rPr>
            </w:pPr>
            <w:r>
              <w:rPr>
                <w:rFonts w:ascii="Barclays Serif" w:hAnsi="Barclays Serif"/>
                <w:sz w:val="20"/>
                <w:szCs w:val="20"/>
              </w:rPr>
              <w:t>(person with this version electronically)</w:t>
            </w:r>
          </w:p>
        </w:tc>
        <w:tc>
          <w:tcPr>
            <w:tcW w:w="6929" w:type="dxa"/>
          </w:tcPr>
          <w:p w:rsidR="00ED167E" w:rsidRDefault="00ED167E">
            <w:pPr>
              <w:rPr>
                <w:rFonts w:ascii="Barclays Serif" w:hAnsi="Barclays Serif"/>
                <w:sz w:val="20"/>
                <w:szCs w:val="20"/>
              </w:rPr>
            </w:pPr>
          </w:p>
        </w:tc>
      </w:tr>
    </w:tbl>
    <w:p w:rsidR="00ED167E" w:rsidRDefault="00ED167E">
      <w:pPr>
        <w:rPr>
          <w:rFonts w:ascii="Barclays Serif" w:hAnsi="Barclays Serif"/>
          <w:sz w:val="20"/>
          <w:szCs w:val="20"/>
        </w:rPr>
      </w:pPr>
    </w:p>
    <w:tbl>
      <w:tblPr>
        <w:tblW w:w="105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0"/>
        <w:gridCol w:w="8382"/>
      </w:tblGrid>
      <w:tr w:rsidR="00ED167E">
        <w:trPr>
          <w:trHeight w:val="425"/>
          <w:jc w:val="center"/>
        </w:trPr>
        <w:tc>
          <w:tcPr>
            <w:tcW w:w="2210" w:type="dxa"/>
          </w:tcPr>
          <w:p w:rsidR="00ED167E" w:rsidRDefault="00510A1E">
            <w:pPr>
              <w:rPr>
                <w:rFonts w:ascii="Barclays Serif" w:hAnsi="Barclays Serif"/>
                <w:sz w:val="20"/>
                <w:szCs w:val="20"/>
              </w:rPr>
            </w:pPr>
            <w:r>
              <w:rPr>
                <w:rFonts w:ascii="Barclays Serif" w:hAnsi="Barclays Serif"/>
                <w:sz w:val="20"/>
                <w:szCs w:val="20"/>
              </w:rPr>
              <w:t>Agreed by</w:t>
            </w:r>
          </w:p>
          <w:p w:rsidR="00ED167E" w:rsidRDefault="00510A1E">
            <w:pPr>
              <w:rPr>
                <w:rFonts w:ascii="Barclays Serif" w:hAnsi="Barclays Serif"/>
                <w:sz w:val="20"/>
                <w:szCs w:val="20"/>
              </w:rPr>
            </w:pPr>
            <w:r>
              <w:rPr>
                <w:rFonts w:ascii="Barclays Serif" w:hAnsi="Barclays Serif"/>
                <w:sz w:val="20"/>
                <w:szCs w:val="20"/>
              </w:rPr>
              <w:t>Line Manager (for Approved roles only)</w:t>
            </w:r>
          </w:p>
        </w:tc>
        <w:tc>
          <w:tcPr>
            <w:tcW w:w="8382" w:type="dxa"/>
          </w:tcPr>
          <w:p w:rsidR="00ED167E" w:rsidRDefault="00ED167E">
            <w:pPr>
              <w:rPr>
                <w:rFonts w:ascii="Barclays Serif" w:hAnsi="Barclays Serif"/>
                <w:sz w:val="20"/>
                <w:szCs w:val="20"/>
              </w:rPr>
            </w:pPr>
          </w:p>
          <w:p w:rsidR="00ED167E" w:rsidRDefault="00510A1E">
            <w:pPr>
              <w:rPr>
                <w:rFonts w:ascii="Barclays Serif" w:hAnsi="Barclays Serif"/>
                <w:sz w:val="20"/>
                <w:szCs w:val="20"/>
              </w:rPr>
            </w:pPr>
            <w:r>
              <w:rPr>
                <w:rFonts w:ascii="Barclays Serif" w:hAnsi="Barclays Serif"/>
                <w:sz w:val="20"/>
                <w:szCs w:val="20"/>
              </w:rPr>
              <w:t>Name                                                Signature                                                           Date</w:t>
            </w:r>
          </w:p>
        </w:tc>
      </w:tr>
      <w:tr w:rsidR="00ED167E">
        <w:trPr>
          <w:trHeight w:val="425"/>
          <w:jc w:val="center"/>
        </w:trPr>
        <w:tc>
          <w:tcPr>
            <w:tcW w:w="2210" w:type="dxa"/>
          </w:tcPr>
          <w:p w:rsidR="00ED167E" w:rsidRDefault="00510A1E">
            <w:pPr>
              <w:rPr>
                <w:rFonts w:ascii="Barclays Serif" w:hAnsi="Barclays Serif"/>
                <w:sz w:val="20"/>
                <w:szCs w:val="20"/>
              </w:rPr>
            </w:pPr>
            <w:r>
              <w:rPr>
                <w:rFonts w:ascii="Barclays Serif" w:hAnsi="Barclays Serif"/>
                <w:sz w:val="20"/>
                <w:szCs w:val="20"/>
              </w:rPr>
              <w:t>Co-signed by</w:t>
            </w:r>
          </w:p>
          <w:p w:rsidR="00ED167E" w:rsidRDefault="00510A1E">
            <w:pPr>
              <w:rPr>
                <w:rFonts w:ascii="Barclays Serif" w:hAnsi="Barclays Serif"/>
                <w:sz w:val="20"/>
                <w:szCs w:val="20"/>
              </w:rPr>
            </w:pPr>
            <w:r>
              <w:rPr>
                <w:rFonts w:ascii="Barclays Serif" w:hAnsi="Barclays Serif"/>
                <w:sz w:val="20"/>
                <w:szCs w:val="20"/>
              </w:rPr>
              <w:t>HR Business Partner (for Approved roles only)</w:t>
            </w:r>
          </w:p>
        </w:tc>
        <w:tc>
          <w:tcPr>
            <w:tcW w:w="8382" w:type="dxa"/>
          </w:tcPr>
          <w:p w:rsidR="00ED167E" w:rsidRDefault="00ED167E">
            <w:pPr>
              <w:rPr>
                <w:rFonts w:ascii="Barclays Serif" w:hAnsi="Barclays Serif"/>
                <w:sz w:val="20"/>
                <w:szCs w:val="20"/>
              </w:rPr>
            </w:pPr>
          </w:p>
          <w:p w:rsidR="00ED167E" w:rsidRDefault="00510A1E">
            <w:pPr>
              <w:rPr>
                <w:rFonts w:ascii="Barclays Serif" w:hAnsi="Barclays Serif"/>
                <w:sz w:val="20"/>
                <w:szCs w:val="20"/>
              </w:rPr>
            </w:pPr>
            <w:r>
              <w:rPr>
                <w:rFonts w:ascii="Barclays Serif" w:hAnsi="Barclays Serif"/>
                <w:sz w:val="20"/>
                <w:szCs w:val="20"/>
              </w:rPr>
              <w:t>Name                                                Signature                                                           Date</w:t>
            </w:r>
          </w:p>
        </w:tc>
      </w:tr>
    </w:tbl>
    <w:p w:rsidR="007C5E18" w:rsidRDefault="007C5E18">
      <w:pPr>
        <w:jc w:val="center"/>
        <w:rPr>
          <w:rFonts w:ascii="Barclays Serif" w:hAnsi="Barclays Serif"/>
          <w:b/>
          <w:sz w:val="20"/>
          <w:szCs w:val="20"/>
        </w:rPr>
      </w:pPr>
    </w:p>
    <w:p w:rsidR="007C5E18" w:rsidRDefault="007C5E18">
      <w:pPr>
        <w:jc w:val="center"/>
        <w:rPr>
          <w:rFonts w:ascii="Barclays Serif" w:hAnsi="Barclays Serif"/>
          <w:b/>
          <w:sz w:val="20"/>
          <w:szCs w:val="20"/>
        </w:rPr>
      </w:pPr>
    </w:p>
    <w:p w:rsidR="007C5E18" w:rsidRDefault="007C5E18">
      <w:pPr>
        <w:jc w:val="center"/>
        <w:rPr>
          <w:rFonts w:ascii="Barclays Serif" w:hAnsi="Barclays Serif"/>
          <w:b/>
          <w:sz w:val="20"/>
          <w:szCs w:val="20"/>
        </w:rPr>
      </w:pPr>
    </w:p>
    <w:p w:rsidR="007C5E18" w:rsidRDefault="007C5E18">
      <w:pPr>
        <w:jc w:val="center"/>
        <w:rPr>
          <w:rFonts w:ascii="Barclays Serif" w:hAnsi="Barclays Serif"/>
          <w:b/>
          <w:sz w:val="20"/>
          <w:szCs w:val="20"/>
        </w:rPr>
      </w:pPr>
    </w:p>
    <w:p w:rsidR="007C5E18" w:rsidRDefault="007C5E18">
      <w:pPr>
        <w:jc w:val="center"/>
        <w:rPr>
          <w:rFonts w:ascii="Barclays Serif" w:hAnsi="Barclays Serif"/>
          <w:b/>
          <w:sz w:val="20"/>
          <w:szCs w:val="20"/>
        </w:rPr>
      </w:pPr>
    </w:p>
    <w:p w:rsidR="007C5E18" w:rsidRDefault="007C5E18">
      <w:pPr>
        <w:jc w:val="center"/>
        <w:rPr>
          <w:rFonts w:ascii="Barclays Serif" w:hAnsi="Barclays Serif"/>
          <w:b/>
          <w:sz w:val="20"/>
          <w:szCs w:val="20"/>
        </w:rPr>
      </w:pPr>
    </w:p>
    <w:p w:rsidR="005278BF" w:rsidRDefault="005278BF">
      <w:pPr>
        <w:jc w:val="center"/>
        <w:rPr>
          <w:rFonts w:ascii="Barclays Serif" w:hAnsi="Barclays Serif"/>
          <w:b/>
          <w:sz w:val="20"/>
          <w:szCs w:val="20"/>
        </w:rPr>
      </w:pPr>
    </w:p>
    <w:p w:rsidR="005278BF" w:rsidRDefault="005278BF">
      <w:pPr>
        <w:jc w:val="center"/>
        <w:rPr>
          <w:rFonts w:ascii="Barclays Serif" w:hAnsi="Barclays Serif"/>
          <w:b/>
          <w:sz w:val="20"/>
          <w:szCs w:val="20"/>
        </w:rPr>
      </w:pPr>
    </w:p>
    <w:p w:rsidR="005278BF" w:rsidRDefault="005278BF">
      <w:pPr>
        <w:jc w:val="center"/>
        <w:rPr>
          <w:rFonts w:ascii="Barclays Serif" w:hAnsi="Barclays Serif"/>
          <w:b/>
          <w:sz w:val="20"/>
          <w:szCs w:val="20"/>
        </w:rPr>
      </w:pPr>
    </w:p>
    <w:p w:rsidR="005278BF" w:rsidRDefault="005278BF">
      <w:pPr>
        <w:jc w:val="center"/>
        <w:rPr>
          <w:rFonts w:ascii="Barclays Serif" w:hAnsi="Barclays Serif"/>
          <w:b/>
          <w:sz w:val="20"/>
          <w:szCs w:val="20"/>
        </w:rPr>
      </w:pPr>
    </w:p>
    <w:p w:rsidR="007C5E18" w:rsidRDefault="007C5E18">
      <w:pPr>
        <w:jc w:val="center"/>
        <w:rPr>
          <w:rFonts w:ascii="Barclays Serif" w:hAnsi="Barclays Serif"/>
          <w:b/>
          <w:sz w:val="20"/>
          <w:szCs w:val="20"/>
        </w:rPr>
      </w:pPr>
    </w:p>
    <w:p w:rsidR="007C5E18" w:rsidRDefault="007C5E18">
      <w:pPr>
        <w:jc w:val="center"/>
        <w:rPr>
          <w:rFonts w:ascii="Barclays Serif" w:hAnsi="Barclays Serif"/>
          <w:b/>
          <w:sz w:val="20"/>
          <w:szCs w:val="20"/>
        </w:rPr>
      </w:pPr>
    </w:p>
    <w:p w:rsidR="005C4660" w:rsidRDefault="005C4660">
      <w:pPr>
        <w:rPr>
          <w:ins w:id="1" w:author="teoprisc" w:date="2012-07-23T09:08:00Z"/>
          <w:rFonts w:ascii="Barclays Serif" w:hAnsi="Barclays Serif"/>
          <w:b/>
          <w:sz w:val="20"/>
          <w:szCs w:val="20"/>
        </w:rPr>
      </w:pPr>
      <w:ins w:id="2" w:author="teoprisc" w:date="2012-07-23T09:08:00Z">
        <w:r>
          <w:rPr>
            <w:rFonts w:ascii="Barclays Serif" w:hAnsi="Barclays Serif"/>
            <w:b/>
            <w:sz w:val="20"/>
            <w:szCs w:val="20"/>
          </w:rPr>
          <w:br w:type="page"/>
        </w:r>
      </w:ins>
    </w:p>
    <w:p w:rsidR="00ED167E" w:rsidRDefault="00510A1E" w:rsidP="005056C5">
      <w:pPr>
        <w:jc w:val="center"/>
        <w:outlineLvl w:val="0"/>
        <w:rPr>
          <w:rFonts w:ascii="Barclays Serif" w:hAnsi="Barclays Serif"/>
          <w:b/>
          <w:sz w:val="20"/>
          <w:szCs w:val="20"/>
        </w:rPr>
      </w:pPr>
      <w:r>
        <w:rPr>
          <w:rFonts w:ascii="Barclays Serif" w:hAnsi="Barclays Serif"/>
          <w:b/>
          <w:sz w:val="20"/>
          <w:szCs w:val="20"/>
        </w:rPr>
        <w:lastRenderedPageBreak/>
        <w:t>ROLE PROFILE GUIDANCE NOTES</w:t>
      </w:r>
    </w:p>
    <w:p w:rsidR="00ED167E" w:rsidRDefault="00ED167E">
      <w:pPr>
        <w:rPr>
          <w:rFonts w:ascii="Barclays Serif" w:hAnsi="Barclays Serif"/>
          <w:sz w:val="20"/>
          <w:szCs w:val="20"/>
        </w:rPr>
      </w:pPr>
    </w:p>
    <w:p w:rsidR="00ED167E" w:rsidRDefault="00510A1E" w:rsidP="005056C5">
      <w:pPr>
        <w:outlineLvl w:val="0"/>
        <w:rPr>
          <w:rFonts w:ascii="Barclays Serif" w:hAnsi="Barclays Serif"/>
          <w:b/>
          <w:sz w:val="20"/>
          <w:szCs w:val="20"/>
        </w:rPr>
      </w:pPr>
      <w:r>
        <w:rPr>
          <w:rFonts w:ascii="Barclays Serif" w:hAnsi="Barclays Serif"/>
          <w:b/>
          <w:sz w:val="20"/>
          <w:szCs w:val="20"/>
        </w:rPr>
        <w:t>The Requirement for a Role Profile</w:t>
      </w:r>
    </w:p>
    <w:p w:rsidR="00ED167E" w:rsidRDefault="00510A1E">
      <w:pPr>
        <w:rPr>
          <w:rFonts w:ascii="Barclays Serif" w:hAnsi="Barclays Serif"/>
          <w:sz w:val="20"/>
          <w:szCs w:val="20"/>
        </w:rPr>
      </w:pPr>
      <w:r>
        <w:rPr>
          <w:rFonts w:ascii="Barclays Serif" w:hAnsi="Barclays Serif"/>
          <w:sz w:val="20"/>
          <w:szCs w:val="20"/>
        </w:rPr>
        <w:t>Every individual employed by Barclays must have a role profile, which describes clearly the purpose of the job they are employed to do, the key responsibilities of the role, and skills and knowledge required to do the job. All individuals must have a role profile completed on the standard template.</w:t>
      </w:r>
    </w:p>
    <w:p w:rsidR="00ED167E" w:rsidRDefault="00ED167E">
      <w:pPr>
        <w:rPr>
          <w:rFonts w:ascii="Barclays Serif" w:hAnsi="Barclays Serif"/>
          <w:sz w:val="20"/>
          <w:szCs w:val="20"/>
        </w:rPr>
      </w:pPr>
    </w:p>
    <w:p w:rsidR="00ED167E" w:rsidRDefault="00510A1E" w:rsidP="005056C5">
      <w:pPr>
        <w:outlineLvl w:val="0"/>
        <w:rPr>
          <w:rFonts w:ascii="Barclays Serif" w:hAnsi="Barclays Serif"/>
          <w:b/>
          <w:sz w:val="20"/>
          <w:szCs w:val="20"/>
        </w:rPr>
      </w:pPr>
      <w:r>
        <w:rPr>
          <w:rFonts w:ascii="Barclays Serif" w:hAnsi="Barclays Serif"/>
          <w:b/>
          <w:sz w:val="20"/>
          <w:szCs w:val="20"/>
        </w:rPr>
        <w:t>Background</w:t>
      </w:r>
    </w:p>
    <w:p w:rsidR="00ED167E" w:rsidRDefault="00510A1E">
      <w:pPr>
        <w:rPr>
          <w:rFonts w:ascii="Barclays Serif" w:hAnsi="Barclays Serif"/>
          <w:sz w:val="20"/>
          <w:szCs w:val="20"/>
        </w:rPr>
      </w:pPr>
      <w:r>
        <w:rPr>
          <w:rFonts w:ascii="Barclays Serif" w:hAnsi="Barclays Serif"/>
          <w:sz w:val="20"/>
          <w:szCs w:val="20"/>
        </w:rPr>
        <w:t>On 1st December 2001, the Financial Services Authority (FSA) took responsibility for the regulation of firms undertaking activities covered by the Financial Services and Markets Act 2000.  Under the rules issued by the FSA, Barclays, as an authorised firm, is required to ensure, and evidence, that all our people are competent to perform their role.</w:t>
      </w:r>
    </w:p>
    <w:p w:rsidR="00ED167E" w:rsidRDefault="00ED167E">
      <w:pPr>
        <w:rPr>
          <w:rFonts w:ascii="Barclays Serif" w:hAnsi="Barclays Serif"/>
          <w:sz w:val="20"/>
          <w:szCs w:val="20"/>
        </w:rPr>
      </w:pPr>
    </w:p>
    <w:p w:rsidR="00ED167E" w:rsidRDefault="00510A1E" w:rsidP="005056C5">
      <w:pPr>
        <w:outlineLvl w:val="0"/>
        <w:rPr>
          <w:rFonts w:ascii="Barclays Serif" w:hAnsi="Barclays Serif"/>
          <w:sz w:val="20"/>
          <w:szCs w:val="20"/>
        </w:rPr>
      </w:pPr>
      <w:r>
        <w:rPr>
          <w:rFonts w:ascii="Barclays Serif" w:hAnsi="Barclays Serif"/>
          <w:b/>
          <w:sz w:val="20"/>
          <w:szCs w:val="20"/>
        </w:rPr>
        <w:t>Barclay’s employees fall into two separate categories. These categories are defined as follows</w:t>
      </w:r>
      <w:r>
        <w:rPr>
          <w:rFonts w:ascii="Barclays Serif" w:hAnsi="Barclays Serif"/>
          <w:sz w:val="20"/>
          <w:szCs w:val="20"/>
        </w:rPr>
        <w:t>:</w:t>
      </w:r>
    </w:p>
    <w:p w:rsidR="00ED167E" w:rsidRDefault="00ED167E">
      <w:pPr>
        <w:rPr>
          <w:rFonts w:ascii="Barclays Serif" w:hAnsi="Barclays Serif"/>
          <w:sz w:val="20"/>
          <w:szCs w:val="20"/>
        </w:rPr>
      </w:pPr>
    </w:p>
    <w:p w:rsidR="00ED167E" w:rsidRDefault="00510A1E">
      <w:pPr>
        <w:numPr>
          <w:ilvl w:val="0"/>
          <w:numId w:val="1"/>
        </w:numPr>
        <w:rPr>
          <w:rFonts w:ascii="Barclays Serif" w:hAnsi="Barclays Serif"/>
          <w:sz w:val="20"/>
          <w:szCs w:val="20"/>
        </w:rPr>
      </w:pPr>
      <w:r>
        <w:rPr>
          <w:rFonts w:ascii="Barclays Serif" w:hAnsi="Barclays Serif"/>
          <w:sz w:val="20"/>
          <w:szCs w:val="20"/>
        </w:rPr>
        <w:t>Approved Persons (for recruitment purposes this includes all approved persons in Groups 1 - 27, including all people in ‘significant influence’ roles in Groups 1-20).</w:t>
      </w:r>
    </w:p>
    <w:p w:rsidR="00ED167E" w:rsidRDefault="00510A1E">
      <w:pPr>
        <w:numPr>
          <w:ilvl w:val="0"/>
          <w:numId w:val="1"/>
        </w:numPr>
        <w:rPr>
          <w:rFonts w:ascii="Barclays Serif" w:hAnsi="Barclays Serif"/>
          <w:sz w:val="20"/>
          <w:szCs w:val="20"/>
        </w:rPr>
      </w:pPr>
      <w:r>
        <w:rPr>
          <w:rFonts w:ascii="Barclays Serif" w:hAnsi="Barclays Serif"/>
          <w:sz w:val="20"/>
          <w:szCs w:val="20"/>
        </w:rPr>
        <w:t>Associated Persons (for recruitment purposes this includes all of our other employees).</w:t>
      </w:r>
    </w:p>
    <w:p w:rsidR="00ED167E" w:rsidRDefault="00ED167E">
      <w:pPr>
        <w:rPr>
          <w:rFonts w:ascii="Barclays Serif" w:hAnsi="Barclays Serif"/>
          <w:sz w:val="20"/>
          <w:szCs w:val="20"/>
        </w:rPr>
      </w:pPr>
    </w:p>
    <w:p w:rsidR="00ED167E" w:rsidRDefault="00510A1E">
      <w:pPr>
        <w:rPr>
          <w:rFonts w:ascii="Barclays Serif" w:hAnsi="Barclays Serif"/>
          <w:sz w:val="20"/>
          <w:szCs w:val="20"/>
        </w:rPr>
      </w:pPr>
      <w:r>
        <w:rPr>
          <w:rFonts w:ascii="Barclays Serif" w:hAnsi="Barclays Serif"/>
          <w:sz w:val="20"/>
          <w:szCs w:val="20"/>
        </w:rPr>
        <w:t>Barclays is required to verify and attest that all its employees possess the requisite level of experience, qualification, skill and competency to perform their role.  In addition, individuals occupying ‘Approved’ on ‘Controlled Function’ roles must be signed off by the FSA, through a registration process that is managed by the Regulated Registrations Team.</w:t>
      </w:r>
    </w:p>
    <w:p w:rsidR="00ED167E" w:rsidRDefault="00ED167E">
      <w:pPr>
        <w:rPr>
          <w:rFonts w:ascii="Barclays Serif" w:hAnsi="Barclays Serif"/>
          <w:sz w:val="20"/>
          <w:szCs w:val="20"/>
        </w:rPr>
      </w:pPr>
    </w:p>
    <w:p w:rsidR="00ED167E" w:rsidRDefault="00510A1E" w:rsidP="005056C5">
      <w:pPr>
        <w:outlineLvl w:val="0"/>
        <w:rPr>
          <w:rFonts w:ascii="Barclays Serif" w:hAnsi="Barclays Serif"/>
          <w:sz w:val="20"/>
          <w:szCs w:val="20"/>
        </w:rPr>
      </w:pPr>
      <w:r>
        <w:rPr>
          <w:rFonts w:ascii="Barclays Serif" w:hAnsi="Barclays Serif"/>
          <w:sz w:val="20"/>
          <w:szCs w:val="20"/>
        </w:rPr>
        <w:t>The role profile is a critical piece of evidence to meet these requirements.</w:t>
      </w:r>
    </w:p>
    <w:p w:rsidR="00ED167E" w:rsidRDefault="00ED167E">
      <w:pPr>
        <w:rPr>
          <w:rFonts w:ascii="Barclays Serif" w:hAnsi="Barclays Serif"/>
          <w:sz w:val="20"/>
          <w:szCs w:val="20"/>
        </w:rPr>
      </w:pPr>
    </w:p>
    <w:p w:rsidR="00ED167E" w:rsidRDefault="00510A1E">
      <w:pPr>
        <w:rPr>
          <w:rFonts w:ascii="Barclays Serif" w:hAnsi="Barclays Serif"/>
          <w:sz w:val="20"/>
          <w:szCs w:val="20"/>
        </w:rPr>
      </w:pPr>
      <w:r>
        <w:rPr>
          <w:rFonts w:ascii="Barclays Serif" w:hAnsi="Barclays Serif"/>
          <w:sz w:val="20"/>
          <w:szCs w:val="20"/>
        </w:rPr>
        <w:t xml:space="preserve">In addition to a description of the key job purpose, main accountabilities and dimensions of the role, all role profiles must contain clearly articulated requirements for qualifications, experience, skills and competencies that can be measured and tested at interview.   </w:t>
      </w:r>
    </w:p>
    <w:p w:rsidR="00ED167E" w:rsidRDefault="00ED167E">
      <w:pPr>
        <w:rPr>
          <w:rFonts w:ascii="Barclays Serif" w:hAnsi="Barclays Serif"/>
          <w:sz w:val="20"/>
          <w:szCs w:val="20"/>
        </w:rPr>
      </w:pPr>
    </w:p>
    <w:p w:rsidR="00ED167E" w:rsidRDefault="00510A1E">
      <w:pPr>
        <w:rPr>
          <w:rFonts w:ascii="Barclays Serif" w:hAnsi="Barclays Serif"/>
          <w:sz w:val="20"/>
          <w:szCs w:val="20"/>
        </w:rPr>
      </w:pPr>
      <w:r>
        <w:rPr>
          <w:rFonts w:ascii="Barclays Serif" w:hAnsi="Barclays Serif"/>
          <w:sz w:val="20"/>
          <w:szCs w:val="20"/>
        </w:rPr>
        <w:t xml:space="preserve">When writing a profile for an ‘Approved’ role, please bear in mind that a higher level of scrutiny of the candidate’s qualifications, experience, skills and competencies is required and that we may be called upon by the FSA to justify our hiring decision. Where the role and therefore the person undertaking the role </w:t>
      </w:r>
      <w:proofErr w:type="gramStart"/>
      <w:r>
        <w:rPr>
          <w:rFonts w:ascii="Barclays Serif" w:hAnsi="Barclays Serif"/>
          <w:sz w:val="20"/>
          <w:szCs w:val="20"/>
        </w:rPr>
        <w:t>requires</w:t>
      </w:r>
      <w:proofErr w:type="gramEnd"/>
      <w:r>
        <w:rPr>
          <w:rFonts w:ascii="Barclays Serif" w:hAnsi="Barclays Serif"/>
          <w:sz w:val="20"/>
          <w:szCs w:val="20"/>
        </w:rPr>
        <w:t xml:space="preserve"> approval by the FSA, this should be clearly recorded at the bottom of page 1.   If you are unsure whether the role is </w:t>
      </w:r>
      <w:proofErr w:type="gramStart"/>
      <w:r>
        <w:rPr>
          <w:rFonts w:ascii="Barclays Serif" w:hAnsi="Barclays Serif"/>
          <w:sz w:val="20"/>
          <w:szCs w:val="20"/>
        </w:rPr>
        <w:t>Approved</w:t>
      </w:r>
      <w:proofErr w:type="gramEnd"/>
      <w:r>
        <w:rPr>
          <w:rFonts w:ascii="Barclays Serif" w:hAnsi="Barclays Serif"/>
          <w:sz w:val="20"/>
          <w:szCs w:val="20"/>
        </w:rPr>
        <w:t xml:space="preserve"> or not, please contact your HR Business Partner or your Compliance team for guidance.  You can access further guidelines and a list of Controlled Function roles 1-20 by accessing the Compliance intranet at the following link</w:t>
      </w:r>
      <w:proofErr w:type="gramStart"/>
      <w:r>
        <w:rPr>
          <w:rFonts w:ascii="Barclays Serif" w:hAnsi="Barclays Serif"/>
          <w:sz w:val="20"/>
          <w:szCs w:val="20"/>
        </w:rPr>
        <w:t>:-</w:t>
      </w:r>
      <w:proofErr w:type="gramEnd"/>
      <w:r>
        <w:rPr>
          <w:rFonts w:ascii="Barclays Serif" w:hAnsi="Barclays Serif"/>
          <w:sz w:val="20"/>
          <w:szCs w:val="20"/>
        </w:rPr>
        <w:t xml:space="preserve">  </w:t>
      </w:r>
      <w:hyperlink r:id="rId12" w:history="1">
        <w:r>
          <w:rPr>
            <w:rStyle w:val="Hyperlink"/>
            <w:rFonts w:ascii="Barclays Serif" w:hAnsi="Barclays Serif"/>
            <w:sz w:val="20"/>
            <w:szCs w:val="20"/>
          </w:rPr>
          <w:t>http://compliance.intranet.barclays.co.uk/</w:t>
        </w:r>
      </w:hyperlink>
    </w:p>
    <w:p w:rsidR="00ED167E" w:rsidRDefault="00ED167E">
      <w:pPr>
        <w:rPr>
          <w:rFonts w:ascii="Barclays Serif" w:hAnsi="Barclays Serif"/>
          <w:sz w:val="20"/>
          <w:szCs w:val="20"/>
        </w:rPr>
      </w:pPr>
    </w:p>
    <w:p w:rsidR="00ED167E" w:rsidRDefault="00510A1E" w:rsidP="005056C5">
      <w:pPr>
        <w:outlineLvl w:val="0"/>
        <w:rPr>
          <w:rFonts w:ascii="Barclays Serif" w:hAnsi="Barclays Serif"/>
          <w:b/>
          <w:sz w:val="20"/>
          <w:szCs w:val="20"/>
        </w:rPr>
      </w:pPr>
      <w:r>
        <w:rPr>
          <w:rFonts w:ascii="Barclays Serif" w:hAnsi="Barclays Serif"/>
          <w:b/>
          <w:sz w:val="20"/>
          <w:szCs w:val="20"/>
        </w:rPr>
        <w:t>The Role Profile Format</w:t>
      </w:r>
    </w:p>
    <w:p w:rsidR="00ED167E" w:rsidRDefault="00510A1E">
      <w:pPr>
        <w:rPr>
          <w:rFonts w:ascii="Barclays Serif" w:hAnsi="Barclays Serif"/>
          <w:sz w:val="20"/>
          <w:szCs w:val="20"/>
        </w:rPr>
      </w:pPr>
      <w:r>
        <w:rPr>
          <w:rFonts w:ascii="Barclays Serif" w:hAnsi="Barclays Serif"/>
          <w:sz w:val="20"/>
          <w:szCs w:val="20"/>
        </w:rPr>
        <w:t xml:space="preserve">It is a requirement that all role profiles are developed using the standard Barclays role profile template. </w:t>
      </w:r>
    </w:p>
    <w:p w:rsidR="00ED167E" w:rsidRDefault="00510A1E" w:rsidP="005056C5">
      <w:pPr>
        <w:outlineLvl w:val="0"/>
        <w:rPr>
          <w:rFonts w:ascii="Barclays Serif" w:hAnsi="Barclays Serif"/>
          <w:i/>
          <w:sz w:val="20"/>
          <w:szCs w:val="20"/>
          <w:u w:val="single"/>
        </w:rPr>
      </w:pPr>
      <w:r>
        <w:rPr>
          <w:rFonts w:ascii="Barclays Serif" w:hAnsi="Barclays Serif"/>
          <w:i/>
          <w:sz w:val="20"/>
          <w:szCs w:val="20"/>
          <w:u w:val="single"/>
        </w:rPr>
        <w:t>This must not be altered.</w:t>
      </w:r>
    </w:p>
    <w:p w:rsidR="00ED167E" w:rsidRDefault="00ED167E">
      <w:pPr>
        <w:rPr>
          <w:rFonts w:ascii="Barclays Serif" w:hAnsi="Barclays Serif"/>
          <w:sz w:val="20"/>
          <w:szCs w:val="20"/>
        </w:rPr>
      </w:pPr>
    </w:p>
    <w:p w:rsidR="00ED167E" w:rsidRDefault="00510A1E" w:rsidP="005056C5">
      <w:pPr>
        <w:outlineLvl w:val="0"/>
        <w:rPr>
          <w:rFonts w:ascii="Barclays Serif" w:hAnsi="Barclays Serif"/>
          <w:b/>
          <w:sz w:val="20"/>
          <w:szCs w:val="20"/>
        </w:rPr>
      </w:pPr>
      <w:r>
        <w:rPr>
          <w:rFonts w:ascii="Barclays Serif" w:hAnsi="Barclays Serif"/>
          <w:b/>
          <w:sz w:val="20"/>
          <w:szCs w:val="20"/>
        </w:rPr>
        <w:t>Keeping the Role Profile Up to Date</w:t>
      </w:r>
    </w:p>
    <w:p w:rsidR="00ED167E" w:rsidRDefault="00510A1E">
      <w:pPr>
        <w:rPr>
          <w:rFonts w:ascii="Barclays Serif" w:hAnsi="Barclays Serif"/>
          <w:sz w:val="20"/>
          <w:szCs w:val="20"/>
        </w:rPr>
      </w:pPr>
      <w:r>
        <w:rPr>
          <w:rFonts w:ascii="Barclays Serif" w:hAnsi="Barclays Serif"/>
          <w:sz w:val="20"/>
          <w:szCs w:val="20"/>
        </w:rPr>
        <w:t>It is the responsibility of the jobholder, with the support of their line manager, to ensure that their role profile is kept up to date, and reviewed at least annually.</w:t>
      </w:r>
    </w:p>
    <w:p w:rsidR="00ED167E" w:rsidRDefault="00ED167E">
      <w:pPr>
        <w:rPr>
          <w:rFonts w:ascii="Barclays Serif" w:hAnsi="Barclays Serif"/>
          <w:sz w:val="20"/>
          <w:szCs w:val="20"/>
        </w:rPr>
      </w:pPr>
    </w:p>
    <w:p w:rsidR="00ED167E" w:rsidRDefault="00510A1E" w:rsidP="005056C5">
      <w:pPr>
        <w:outlineLvl w:val="0"/>
        <w:rPr>
          <w:rFonts w:ascii="Barclays Serif" w:hAnsi="Barclays Serif"/>
          <w:b/>
          <w:sz w:val="20"/>
          <w:szCs w:val="20"/>
        </w:rPr>
      </w:pPr>
      <w:r>
        <w:rPr>
          <w:rFonts w:ascii="Barclays Serif" w:hAnsi="Barclays Serif"/>
          <w:b/>
          <w:sz w:val="20"/>
          <w:szCs w:val="20"/>
        </w:rPr>
        <w:t>Responsibility of Line Managers</w:t>
      </w:r>
    </w:p>
    <w:p w:rsidR="00ED167E" w:rsidRDefault="00510A1E" w:rsidP="005056C5">
      <w:pPr>
        <w:outlineLvl w:val="0"/>
        <w:rPr>
          <w:rFonts w:ascii="Barclays Serif" w:hAnsi="Barclays Serif"/>
          <w:sz w:val="20"/>
          <w:szCs w:val="20"/>
        </w:rPr>
      </w:pPr>
      <w:r>
        <w:rPr>
          <w:rFonts w:ascii="Barclays Serif" w:hAnsi="Barclays Serif"/>
          <w:sz w:val="20"/>
          <w:szCs w:val="20"/>
        </w:rPr>
        <w:t>It is the responsibility of the line manager to ensure that all members of staff in their team have an up to date role profile.</w:t>
      </w:r>
    </w:p>
    <w:p w:rsidR="00ED167E" w:rsidRDefault="00ED167E">
      <w:pPr>
        <w:rPr>
          <w:rFonts w:ascii="Barclays Serif" w:hAnsi="Barclays Serif"/>
          <w:sz w:val="20"/>
          <w:szCs w:val="20"/>
        </w:rPr>
      </w:pPr>
    </w:p>
    <w:p w:rsidR="00ED167E" w:rsidRDefault="00510A1E" w:rsidP="005056C5">
      <w:pPr>
        <w:outlineLvl w:val="0"/>
        <w:rPr>
          <w:rFonts w:ascii="Barclays Serif" w:hAnsi="Barclays Serif"/>
          <w:b/>
          <w:sz w:val="20"/>
          <w:szCs w:val="20"/>
        </w:rPr>
      </w:pPr>
      <w:r>
        <w:rPr>
          <w:rFonts w:ascii="Barclays Serif" w:hAnsi="Barclays Serif"/>
          <w:b/>
          <w:sz w:val="20"/>
          <w:szCs w:val="20"/>
        </w:rPr>
        <w:t>Role Profile in Key HR Processes</w:t>
      </w:r>
    </w:p>
    <w:p w:rsidR="00ED167E" w:rsidRDefault="00510A1E">
      <w:pPr>
        <w:rPr>
          <w:rFonts w:ascii="Barclays Serif" w:hAnsi="Barclays Serif"/>
          <w:sz w:val="20"/>
          <w:szCs w:val="20"/>
        </w:rPr>
      </w:pPr>
      <w:r>
        <w:rPr>
          <w:rFonts w:ascii="Barclays Serif" w:hAnsi="Barclays Serif"/>
          <w:sz w:val="20"/>
          <w:szCs w:val="20"/>
        </w:rPr>
        <w:t>The role profile is a critical element of many HR processes, of which the critical ones are listed below, with the appropriate links:</w:t>
      </w:r>
    </w:p>
    <w:p w:rsidR="00ED167E" w:rsidRDefault="00ED167E">
      <w:pPr>
        <w:rPr>
          <w:rFonts w:ascii="Barclays Serif" w:hAnsi="Barclays Serif"/>
          <w:b/>
          <w:sz w:val="20"/>
          <w:szCs w:val="20"/>
        </w:rPr>
      </w:pPr>
    </w:p>
    <w:p w:rsidR="00ED167E" w:rsidRDefault="00510A1E" w:rsidP="005056C5">
      <w:pPr>
        <w:outlineLvl w:val="0"/>
        <w:rPr>
          <w:rFonts w:ascii="Barclays Serif" w:hAnsi="Barclays Serif"/>
          <w:b/>
          <w:sz w:val="20"/>
          <w:szCs w:val="20"/>
        </w:rPr>
      </w:pPr>
      <w:r>
        <w:rPr>
          <w:rFonts w:ascii="Barclays Serif" w:hAnsi="Barclays Serif"/>
          <w:b/>
          <w:sz w:val="20"/>
          <w:szCs w:val="20"/>
        </w:rPr>
        <w:t>Job Evaluation</w:t>
      </w:r>
    </w:p>
    <w:p w:rsidR="00ED167E" w:rsidRDefault="00510A1E">
      <w:pPr>
        <w:rPr>
          <w:rFonts w:ascii="Barclays Serif" w:hAnsi="Barclays Serif"/>
          <w:sz w:val="20"/>
          <w:szCs w:val="20"/>
        </w:rPr>
      </w:pPr>
      <w:r>
        <w:rPr>
          <w:rFonts w:ascii="Barclays Serif" w:hAnsi="Barclays Serif"/>
          <w:sz w:val="20"/>
          <w:szCs w:val="20"/>
        </w:rPr>
        <w:t>The standard role profile template must be completed in order to support the development of any new organisation design and for the completion of job evaluation.</w:t>
      </w:r>
    </w:p>
    <w:p w:rsidR="00ED167E" w:rsidRDefault="00ED167E">
      <w:pPr>
        <w:rPr>
          <w:rFonts w:ascii="Barclays Serif" w:hAnsi="Barclays Serif"/>
          <w:sz w:val="20"/>
          <w:szCs w:val="20"/>
        </w:rPr>
      </w:pPr>
    </w:p>
    <w:p w:rsidR="00ED167E" w:rsidRDefault="00510A1E" w:rsidP="005056C5">
      <w:pPr>
        <w:outlineLvl w:val="0"/>
        <w:rPr>
          <w:rFonts w:ascii="Barclays Serif" w:hAnsi="Barclays Serif"/>
          <w:b/>
          <w:sz w:val="20"/>
          <w:szCs w:val="20"/>
        </w:rPr>
      </w:pPr>
      <w:r>
        <w:rPr>
          <w:rFonts w:ascii="Barclays Serif" w:hAnsi="Barclays Serif"/>
          <w:b/>
          <w:sz w:val="20"/>
          <w:szCs w:val="20"/>
        </w:rPr>
        <w:t>Managing Change</w:t>
      </w:r>
    </w:p>
    <w:p w:rsidR="00ED167E" w:rsidRDefault="00510A1E">
      <w:pPr>
        <w:rPr>
          <w:rFonts w:ascii="Barclays Serif" w:hAnsi="Barclays Serif"/>
          <w:sz w:val="20"/>
          <w:szCs w:val="20"/>
        </w:rPr>
      </w:pPr>
      <w:r>
        <w:rPr>
          <w:rFonts w:ascii="Barclays Serif" w:hAnsi="Barclays Serif"/>
          <w:sz w:val="20"/>
          <w:szCs w:val="20"/>
        </w:rPr>
        <w:t>The completion of role profiles using the standard template is a mandatory requirement of managing the change process, and will be required therefore whenever changes to structures and potential redundancy situations arise.</w:t>
      </w:r>
    </w:p>
    <w:p w:rsidR="00ED167E" w:rsidRDefault="00ED167E">
      <w:pPr>
        <w:rPr>
          <w:rFonts w:ascii="Barclays Serif" w:hAnsi="Barclays Serif"/>
          <w:sz w:val="20"/>
          <w:szCs w:val="20"/>
        </w:rPr>
      </w:pPr>
    </w:p>
    <w:p w:rsidR="00ED167E" w:rsidRDefault="00510A1E" w:rsidP="005056C5">
      <w:pPr>
        <w:outlineLvl w:val="0"/>
        <w:rPr>
          <w:rFonts w:ascii="Barclays Serif" w:hAnsi="Barclays Serif"/>
          <w:b/>
          <w:sz w:val="20"/>
          <w:szCs w:val="20"/>
        </w:rPr>
      </w:pPr>
      <w:r>
        <w:rPr>
          <w:rFonts w:ascii="Barclays Serif" w:hAnsi="Barclays Serif"/>
          <w:b/>
          <w:sz w:val="20"/>
          <w:szCs w:val="20"/>
        </w:rPr>
        <w:t>Recruitment</w:t>
      </w:r>
    </w:p>
    <w:p w:rsidR="00ED167E" w:rsidRDefault="00510A1E">
      <w:pPr>
        <w:rPr>
          <w:rFonts w:ascii="Barclays Serif" w:hAnsi="Barclays Serif"/>
          <w:sz w:val="20"/>
          <w:szCs w:val="20"/>
        </w:rPr>
      </w:pPr>
      <w:r>
        <w:rPr>
          <w:rFonts w:ascii="Barclays Serif" w:hAnsi="Barclays Serif"/>
          <w:sz w:val="20"/>
          <w:szCs w:val="20"/>
        </w:rPr>
        <w:lastRenderedPageBreak/>
        <w:t xml:space="preserve">The completion of a role profile using the standard role profile template is a critical precursor to any recruitment process commencing. </w:t>
      </w:r>
    </w:p>
    <w:p w:rsidR="00ED167E" w:rsidRDefault="00ED167E">
      <w:pPr>
        <w:rPr>
          <w:rFonts w:ascii="Barclays Serif" w:hAnsi="Barclays Serif"/>
          <w:sz w:val="20"/>
          <w:szCs w:val="20"/>
        </w:rPr>
      </w:pPr>
    </w:p>
    <w:p w:rsidR="00ED167E" w:rsidRDefault="00ED167E">
      <w:pPr>
        <w:rPr>
          <w:rFonts w:ascii="Barclays Serif" w:hAnsi="Barclays Serif"/>
          <w:b/>
          <w:sz w:val="20"/>
          <w:szCs w:val="20"/>
        </w:rPr>
      </w:pPr>
    </w:p>
    <w:p w:rsidR="00ED167E" w:rsidRDefault="00510A1E" w:rsidP="005056C5">
      <w:pPr>
        <w:outlineLvl w:val="0"/>
        <w:rPr>
          <w:rFonts w:ascii="Barclays Serif" w:hAnsi="Barclays Serif"/>
          <w:b/>
          <w:sz w:val="20"/>
          <w:szCs w:val="20"/>
        </w:rPr>
      </w:pPr>
      <w:r>
        <w:rPr>
          <w:rFonts w:ascii="Barclays Serif" w:hAnsi="Barclays Serif"/>
          <w:b/>
          <w:sz w:val="20"/>
          <w:szCs w:val="20"/>
        </w:rPr>
        <w:t>BARCLAYS ROLE PROFILE – COMPLETION GUIDE</w:t>
      </w:r>
    </w:p>
    <w:p w:rsidR="00ED167E" w:rsidRDefault="00ED167E">
      <w:pPr>
        <w:rPr>
          <w:rFonts w:ascii="Barclays Serif" w:hAnsi="Barclays Serif"/>
          <w:sz w:val="20"/>
          <w:szCs w:val="20"/>
        </w:rPr>
      </w:pPr>
    </w:p>
    <w:p w:rsidR="00ED167E" w:rsidRDefault="00510A1E" w:rsidP="005056C5">
      <w:pPr>
        <w:outlineLvl w:val="0"/>
        <w:rPr>
          <w:rFonts w:ascii="Barclays Serif" w:hAnsi="Barclays Serif"/>
          <w:sz w:val="20"/>
          <w:szCs w:val="20"/>
        </w:rPr>
      </w:pPr>
      <w:r>
        <w:rPr>
          <w:rFonts w:ascii="Barclays Serif" w:hAnsi="Barclays Serif"/>
          <w:b/>
          <w:sz w:val="20"/>
          <w:szCs w:val="20"/>
        </w:rPr>
        <w:t xml:space="preserve">Scope: </w:t>
      </w:r>
      <w:r>
        <w:rPr>
          <w:rFonts w:ascii="Barclays Serif" w:hAnsi="Barclays Serif"/>
          <w:sz w:val="20"/>
          <w:szCs w:val="20"/>
        </w:rPr>
        <w:t>This role profile format applies to roles at al levels in Barclays</w:t>
      </w:r>
    </w:p>
    <w:p w:rsidR="00ED167E" w:rsidRDefault="00ED167E">
      <w:pPr>
        <w:rPr>
          <w:rFonts w:ascii="Barclays Serif" w:hAnsi="Barclays Serif"/>
          <w:sz w:val="20"/>
          <w:szCs w:val="20"/>
        </w:rPr>
      </w:pPr>
    </w:p>
    <w:p w:rsidR="00ED167E" w:rsidRDefault="00510A1E">
      <w:pPr>
        <w:rPr>
          <w:rFonts w:ascii="Barclays Serif" w:hAnsi="Barclays Serif"/>
          <w:sz w:val="20"/>
          <w:szCs w:val="20"/>
        </w:rPr>
      </w:pPr>
      <w:r>
        <w:rPr>
          <w:rFonts w:ascii="Barclays Serif" w:hAnsi="Barclays Serif"/>
          <w:b/>
          <w:sz w:val="20"/>
          <w:szCs w:val="20"/>
        </w:rPr>
        <w:t>Job Title:</w:t>
      </w:r>
      <w:r>
        <w:rPr>
          <w:rFonts w:ascii="Barclays Serif" w:hAnsi="Barclays Serif"/>
          <w:sz w:val="20"/>
          <w:szCs w:val="20"/>
        </w:rPr>
        <w:t xml:space="preserve">  The title should reflect activities undertaken. If the job/position is on the UK SAP HR system, insert the job title as it appears on SAP (which can be viewed online in the UK at the HR Intranet site using Organisational Structure Charts), having updated the title on SAP as necessary.</w:t>
      </w:r>
    </w:p>
    <w:p w:rsidR="00ED167E" w:rsidRDefault="00ED167E">
      <w:pPr>
        <w:rPr>
          <w:rFonts w:ascii="Barclays Serif" w:hAnsi="Barclays Serif"/>
          <w:sz w:val="20"/>
          <w:szCs w:val="20"/>
        </w:rPr>
      </w:pPr>
    </w:p>
    <w:p w:rsidR="00ED167E" w:rsidRDefault="00510A1E">
      <w:pPr>
        <w:rPr>
          <w:rFonts w:ascii="Barclays Serif" w:hAnsi="Barclays Serif"/>
          <w:sz w:val="20"/>
          <w:szCs w:val="20"/>
        </w:rPr>
      </w:pPr>
      <w:r>
        <w:rPr>
          <w:rFonts w:ascii="Barclays Serif" w:hAnsi="Barclays Serif"/>
          <w:b/>
          <w:sz w:val="20"/>
          <w:szCs w:val="20"/>
        </w:rPr>
        <w:t>Job Grade:</w:t>
      </w:r>
      <w:r>
        <w:rPr>
          <w:rFonts w:ascii="Barclays Serif" w:hAnsi="Barclays Serif"/>
          <w:sz w:val="20"/>
          <w:szCs w:val="20"/>
        </w:rPr>
        <w:t xml:space="preserve">  Insert the grade of the job e.g. B1, B2, B3, B4, B5, B6, B7, Senior Executive (SX) or IT grades. If the job has not been evaluated in terms of a job grade, seek guidance from HR.</w:t>
      </w:r>
    </w:p>
    <w:p w:rsidR="00ED167E" w:rsidRDefault="00ED167E">
      <w:pPr>
        <w:rPr>
          <w:rFonts w:ascii="Barclays Serif" w:hAnsi="Barclays Serif"/>
          <w:sz w:val="20"/>
          <w:szCs w:val="20"/>
        </w:rPr>
      </w:pPr>
    </w:p>
    <w:p w:rsidR="00ED167E" w:rsidRDefault="00510A1E">
      <w:pPr>
        <w:rPr>
          <w:rFonts w:ascii="Barclays Serif" w:hAnsi="Barclays Serif"/>
          <w:sz w:val="20"/>
          <w:szCs w:val="20"/>
        </w:rPr>
      </w:pPr>
      <w:r>
        <w:rPr>
          <w:rFonts w:ascii="Barclays Serif" w:hAnsi="Barclays Serif"/>
          <w:b/>
          <w:sz w:val="20"/>
          <w:szCs w:val="20"/>
        </w:rPr>
        <w:t>Business Area (e.g. Cluster and SBU):</w:t>
      </w:r>
      <w:r>
        <w:rPr>
          <w:rFonts w:ascii="Barclays Serif" w:hAnsi="Barclays Serif"/>
          <w:sz w:val="20"/>
          <w:szCs w:val="20"/>
        </w:rPr>
        <w:t xml:space="preserve">  Start with the business area reporting direct to Group CEO e.g. the Cluster or Central Support Function. Then add any key intermediate departments between the Cluster/Function and role.</w:t>
      </w:r>
    </w:p>
    <w:p w:rsidR="00ED167E" w:rsidRDefault="00ED167E">
      <w:pPr>
        <w:rPr>
          <w:rFonts w:ascii="Barclays Serif" w:hAnsi="Barclays Serif"/>
          <w:sz w:val="20"/>
          <w:szCs w:val="20"/>
        </w:rPr>
      </w:pPr>
    </w:p>
    <w:p w:rsidR="00ED167E" w:rsidRDefault="00510A1E">
      <w:pPr>
        <w:rPr>
          <w:rFonts w:ascii="Barclays Serif" w:hAnsi="Barclays Serif"/>
          <w:sz w:val="20"/>
          <w:szCs w:val="20"/>
        </w:rPr>
      </w:pPr>
      <w:r>
        <w:rPr>
          <w:rFonts w:ascii="Barclays Serif" w:hAnsi="Barclays Serif"/>
          <w:b/>
          <w:sz w:val="20"/>
          <w:szCs w:val="20"/>
        </w:rPr>
        <w:t xml:space="preserve">Name of Current Job Holder </w:t>
      </w:r>
      <w:r>
        <w:rPr>
          <w:rFonts w:ascii="Barclays Serif" w:hAnsi="Barclays Serif"/>
          <w:sz w:val="20"/>
          <w:szCs w:val="20"/>
        </w:rPr>
        <w:t>(if vacant leave blank; if interim say so):</w:t>
      </w:r>
      <w:r>
        <w:rPr>
          <w:rFonts w:ascii="Barclays Serif" w:hAnsi="Barclays Serif"/>
          <w:b/>
          <w:sz w:val="20"/>
          <w:szCs w:val="20"/>
        </w:rPr>
        <w:t xml:space="preserve"> </w:t>
      </w:r>
      <w:r>
        <w:rPr>
          <w:rFonts w:ascii="Barclays Serif" w:hAnsi="Barclays Serif"/>
          <w:sz w:val="20"/>
          <w:szCs w:val="20"/>
        </w:rPr>
        <w:t xml:space="preserve"> If the role is open, leave this blank. If the role is filled on an interim basis, put the person’s name and add “(Interim)”.</w:t>
      </w:r>
    </w:p>
    <w:p w:rsidR="00ED167E" w:rsidRDefault="00ED167E">
      <w:pPr>
        <w:rPr>
          <w:rFonts w:ascii="Barclays Serif" w:hAnsi="Barclays Serif"/>
          <w:sz w:val="20"/>
          <w:szCs w:val="20"/>
        </w:rPr>
      </w:pPr>
    </w:p>
    <w:p w:rsidR="00ED167E" w:rsidRDefault="00510A1E" w:rsidP="005056C5">
      <w:pPr>
        <w:outlineLvl w:val="0"/>
        <w:rPr>
          <w:rFonts w:ascii="Barclays Serif" w:hAnsi="Barclays Serif"/>
          <w:sz w:val="20"/>
          <w:szCs w:val="20"/>
        </w:rPr>
      </w:pPr>
      <w:r>
        <w:rPr>
          <w:rFonts w:ascii="Barclays Serif" w:hAnsi="Barclays Serif"/>
          <w:b/>
          <w:sz w:val="20"/>
          <w:szCs w:val="20"/>
        </w:rPr>
        <w:t xml:space="preserve">Reports To </w:t>
      </w:r>
      <w:r>
        <w:rPr>
          <w:rFonts w:ascii="Barclays Serif" w:hAnsi="Barclays Serif"/>
          <w:sz w:val="20"/>
          <w:szCs w:val="20"/>
        </w:rPr>
        <w:t>(line manager’s job title only):  It is suggested that the manager’s name is excluded.</w:t>
      </w:r>
    </w:p>
    <w:p w:rsidR="00ED167E" w:rsidRDefault="00ED167E">
      <w:pPr>
        <w:rPr>
          <w:rFonts w:ascii="Barclays Serif" w:hAnsi="Barclays Serif"/>
          <w:sz w:val="20"/>
          <w:szCs w:val="20"/>
        </w:rPr>
      </w:pPr>
    </w:p>
    <w:p w:rsidR="00ED167E" w:rsidRDefault="00510A1E">
      <w:pPr>
        <w:rPr>
          <w:rFonts w:ascii="Barclays Serif" w:hAnsi="Barclays Serif"/>
          <w:sz w:val="20"/>
          <w:szCs w:val="20"/>
        </w:rPr>
      </w:pPr>
      <w:r>
        <w:rPr>
          <w:rFonts w:ascii="Barclays Serif" w:hAnsi="Barclays Serif"/>
          <w:b/>
          <w:sz w:val="20"/>
          <w:szCs w:val="20"/>
        </w:rPr>
        <w:t>Number of Direct Reports</w:t>
      </w:r>
      <w:r>
        <w:rPr>
          <w:rFonts w:ascii="Barclays Serif" w:hAnsi="Barclays Serif"/>
          <w:sz w:val="20"/>
          <w:szCs w:val="20"/>
        </w:rPr>
        <w:t xml:space="preserve"> (the minimum requirement, but direct report job titles can also be listed here):  Specify the number of hard line (i.e. not dotted line) direct reports excluding any personal/executive assistants. In addition to this minimum requirement, it is strongly recommended that the job titles of these direct reports are listed in the role profile. If they are not listed here, it is strongly recommended that they are captured in a supporting organisation chart, with a copy of the chart electronically pasted into the role profile document after the “agreed by” signature boxes, or saved/filed along side the role profile.</w:t>
      </w:r>
    </w:p>
    <w:p w:rsidR="00ED167E" w:rsidRDefault="00ED167E">
      <w:pPr>
        <w:rPr>
          <w:rFonts w:ascii="Barclays Serif" w:hAnsi="Barclays Serif"/>
          <w:sz w:val="20"/>
          <w:szCs w:val="20"/>
        </w:rPr>
      </w:pPr>
    </w:p>
    <w:p w:rsidR="00ED167E" w:rsidRDefault="00510A1E">
      <w:pPr>
        <w:rPr>
          <w:rFonts w:ascii="Barclays Serif" w:hAnsi="Barclays Serif"/>
          <w:sz w:val="20"/>
          <w:szCs w:val="20"/>
        </w:rPr>
      </w:pPr>
      <w:r>
        <w:rPr>
          <w:rFonts w:ascii="Barclays Serif" w:hAnsi="Barclays Serif"/>
          <w:b/>
          <w:sz w:val="20"/>
          <w:szCs w:val="20"/>
        </w:rPr>
        <w:t>SAP Position ID Number</w:t>
      </w:r>
      <w:r>
        <w:rPr>
          <w:rFonts w:ascii="Barclays Serif" w:hAnsi="Barclays Serif"/>
          <w:sz w:val="20"/>
          <w:szCs w:val="20"/>
        </w:rPr>
        <w:t xml:space="preserve"> (If role/position on the UK SAP HR system):  If the role is not on the UK SAP HR system put “not applicable”. If the role is to be added to SAP, source this number from HR as per HR intranet site instructions re recruitment. </w:t>
      </w:r>
    </w:p>
    <w:p w:rsidR="00ED167E" w:rsidRDefault="00ED167E">
      <w:pPr>
        <w:rPr>
          <w:rFonts w:ascii="Barclays Serif" w:hAnsi="Barclays Serif"/>
          <w:sz w:val="20"/>
          <w:szCs w:val="20"/>
        </w:rPr>
      </w:pPr>
    </w:p>
    <w:p w:rsidR="00ED167E" w:rsidRDefault="00510A1E">
      <w:pPr>
        <w:rPr>
          <w:rFonts w:ascii="Barclays Serif" w:hAnsi="Barclays Serif"/>
          <w:sz w:val="20"/>
          <w:szCs w:val="20"/>
        </w:rPr>
      </w:pPr>
      <w:r>
        <w:rPr>
          <w:rFonts w:ascii="Barclays Serif" w:hAnsi="Barclays Serif"/>
          <w:b/>
          <w:sz w:val="20"/>
          <w:szCs w:val="20"/>
        </w:rPr>
        <w:t>SAP Organisation Unit Number:</w:t>
      </w:r>
      <w:r>
        <w:rPr>
          <w:rFonts w:ascii="Barclays Serif" w:hAnsi="Barclays Serif"/>
          <w:sz w:val="20"/>
          <w:szCs w:val="20"/>
        </w:rPr>
        <w:t xml:space="preserve"> Insert the organisation unit number (starting ‘61….’) which applies to the department/function.  This can be found from Barclays Organisational Structure Charts.</w:t>
      </w:r>
    </w:p>
    <w:p w:rsidR="00ED167E" w:rsidRPr="005F73E2" w:rsidRDefault="00ED167E">
      <w:pPr>
        <w:rPr>
          <w:rFonts w:ascii="Barclays Serif" w:hAnsi="Barclays Serif"/>
          <w:b/>
          <w:sz w:val="20"/>
          <w:szCs w:val="20"/>
        </w:rPr>
      </w:pPr>
    </w:p>
    <w:p w:rsidR="00ED167E" w:rsidRPr="005F73E2" w:rsidRDefault="00ED167E">
      <w:pPr>
        <w:rPr>
          <w:rFonts w:ascii="Barclays Serif" w:hAnsi="Barclays Serif"/>
          <w:sz w:val="20"/>
          <w:szCs w:val="20"/>
        </w:rPr>
      </w:pPr>
    </w:p>
    <w:p w:rsidR="00ED167E" w:rsidRDefault="00510A1E">
      <w:pPr>
        <w:rPr>
          <w:rFonts w:ascii="Barclays Serif" w:hAnsi="Barclays Serif"/>
          <w:sz w:val="20"/>
          <w:szCs w:val="20"/>
        </w:rPr>
      </w:pPr>
      <w:r>
        <w:rPr>
          <w:rFonts w:ascii="Barclays Serif" w:hAnsi="Barclays Serif"/>
          <w:b/>
          <w:sz w:val="20"/>
          <w:szCs w:val="20"/>
        </w:rPr>
        <w:t>Controlled Function AND For Which Company Registered</w:t>
      </w:r>
      <w:r>
        <w:rPr>
          <w:rFonts w:ascii="Barclays Serif" w:hAnsi="Barclays Serif"/>
          <w:sz w:val="20"/>
          <w:szCs w:val="20"/>
        </w:rPr>
        <w:t xml:space="preserve"> (if role requires FSA Approved Persons registration):  The FSA requires that persons carrying out one or more of a number of "Controlled Functions" must be approved by the FSA before they assume those responsibilities. When a new role is being contemplated, or a change to an existing Approved Persons Role is being considered, guidance should be sought from the relevant Compliance team to assess whether the resulting role should be described as Approved and, if so, under which Controlled Function(s) [the FSA currently specifies 27] and for which legal entity(s) [Barclays Bank PLC etc]. If the role does not require Approved Persons registration, put “not applicable”.</w:t>
      </w:r>
    </w:p>
    <w:p w:rsidR="00ED167E" w:rsidRDefault="00ED167E">
      <w:pPr>
        <w:rPr>
          <w:rFonts w:ascii="Barclays Serif" w:hAnsi="Barclays Serif"/>
          <w:sz w:val="20"/>
          <w:szCs w:val="20"/>
        </w:rPr>
      </w:pPr>
    </w:p>
    <w:p w:rsidR="00ED167E" w:rsidRDefault="00510A1E">
      <w:pPr>
        <w:rPr>
          <w:rFonts w:ascii="Barclays Serif" w:hAnsi="Barclays Serif"/>
          <w:sz w:val="20"/>
          <w:szCs w:val="20"/>
        </w:rPr>
      </w:pPr>
      <w:r>
        <w:rPr>
          <w:rFonts w:ascii="Barclays Serif" w:hAnsi="Barclays Serif"/>
          <w:b/>
          <w:sz w:val="20"/>
          <w:szCs w:val="20"/>
        </w:rPr>
        <w:t>Overall Job Purpose:</w:t>
      </w:r>
      <w:r>
        <w:rPr>
          <w:rFonts w:ascii="Barclays Serif" w:hAnsi="Barclays Serif"/>
          <w:sz w:val="20"/>
          <w:szCs w:val="20"/>
        </w:rPr>
        <w:t xml:space="preserve">  It is extremely useful to have a brief statement of the overall purpose of the job. When drafting a role profile, this can be written at an early stage, but might better be left until the main body of the job description (Key Accountabilities) has been discussed and drafted. This will help the overall summary to be short and meaningful.</w:t>
      </w:r>
    </w:p>
    <w:p w:rsidR="00ED167E" w:rsidRDefault="00ED167E">
      <w:pPr>
        <w:rPr>
          <w:rFonts w:ascii="Barclays Serif" w:hAnsi="Barclays Serif"/>
          <w:sz w:val="20"/>
          <w:szCs w:val="20"/>
        </w:rPr>
      </w:pPr>
    </w:p>
    <w:p w:rsidR="00ED167E" w:rsidRDefault="00510A1E">
      <w:pPr>
        <w:rPr>
          <w:rFonts w:ascii="Barclays Serif" w:hAnsi="Barclays Serif"/>
          <w:sz w:val="20"/>
          <w:szCs w:val="20"/>
        </w:rPr>
      </w:pPr>
      <w:r>
        <w:rPr>
          <w:rFonts w:ascii="Barclays Serif" w:hAnsi="Barclays Serif"/>
          <w:b/>
          <w:sz w:val="20"/>
          <w:szCs w:val="20"/>
        </w:rPr>
        <w:t>Key Accountabilities and approximate time split:</w:t>
      </w:r>
      <w:r>
        <w:rPr>
          <w:rFonts w:ascii="Barclays Serif" w:hAnsi="Barclays Serif"/>
          <w:sz w:val="20"/>
          <w:szCs w:val="20"/>
        </w:rPr>
        <w:t xml:space="preserve">  Ideally 4 to 10 points. Although optional, it is useful to indicate the approximate percentage of time that </w:t>
      </w:r>
      <w:proofErr w:type="gramStart"/>
      <w:r>
        <w:rPr>
          <w:rFonts w:ascii="Barclays Serif" w:hAnsi="Barclays Serif"/>
          <w:sz w:val="20"/>
          <w:szCs w:val="20"/>
        </w:rPr>
        <w:t>each key accountability</w:t>
      </w:r>
      <w:proofErr w:type="gramEnd"/>
      <w:r>
        <w:rPr>
          <w:rFonts w:ascii="Barclays Serif" w:hAnsi="Barclays Serif"/>
          <w:sz w:val="20"/>
          <w:szCs w:val="20"/>
        </w:rPr>
        <w:t xml:space="preserve"> is likely to consume. If extra detail is required by the line manager, sub-points can also be set out beneath 4 to 10 headings. The wording should distinguish between those activities which are to be carried out by the job holder and those which she/he has to “ensure” that others carry out. As Personal Development Plans record objectives relating to a given calendar year, it is best for the role profile to specify any longer term objectives and summarise key shorter term tasks (i.e. those that repeat once, or a number of times, a year). Wherever possible, it is suggested that accountabilities be quantified e.g. a broad indication be given of any cost/income/profit budget, the number of subordinates (not just direct reports), and the likely number of years (or months or weeks etc) set by the line manager for the completion and full review of the role holder’s longest task. This section could also be used to note key external relationships </w:t>
      </w:r>
      <w:r>
        <w:rPr>
          <w:rFonts w:ascii="Barclays Serif" w:hAnsi="Barclays Serif"/>
          <w:sz w:val="20"/>
          <w:szCs w:val="20"/>
        </w:rPr>
        <w:lastRenderedPageBreak/>
        <w:t xml:space="preserve">with customers and/or other stakeholders, and key internal horizontal relationships with colleagues (peer roles that the job holder must collaborate with i.e. excluding the role’s line manager and direct reports). </w:t>
      </w:r>
    </w:p>
    <w:p w:rsidR="00ED167E" w:rsidRDefault="00ED167E">
      <w:pPr>
        <w:rPr>
          <w:rFonts w:ascii="Barclays Serif" w:hAnsi="Barclays Serif"/>
          <w:sz w:val="20"/>
          <w:szCs w:val="20"/>
        </w:rPr>
      </w:pPr>
    </w:p>
    <w:p w:rsidR="00ED167E" w:rsidRDefault="00510A1E">
      <w:pPr>
        <w:rPr>
          <w:rFonts w:ascii="Barclays Serif" w:hAnsi="Barclays Serif"/>
          <w:sz w:val="20"/>
          <w:szCs w:val="20"/>
        </w:rPr>
      </w:pPr>
      <w:r>
        <w:rPr>
          <w:rFonts w:ascii="Barclays Serif" w:hAnsi="Barclays Serif"/>
          <w:b/>
          <w:sz w:val="20"/>
          <w:szCs w:val="20"/>
        </w:rPr>
        <w:t>Person Specification:</w:t>
      </w:r>
      <w:r>
        <w:rPr>
          <w:rFonts w:ascii="Barclays Serif" w:hAnsi="Barclays Serif"/>
          <w:sz w:val="20"/>
          <w:szCs w:val="20"/>
        </w:rPr>
        <w:t xml:space="preserve">  Highlight the personal attributes essential to performing the role: e.g. skills, competencies, expertise, knowledge, experience. Try to list no more than 10 to 15 points.  Focus on the depth and breadth of knowledge and expertise required, but experience must not be time-bound (i.e. must not be expressed in the form of years).</w:t>
      </w:r>
    </w:p>
    <w:p w:rsidR="00ED167E" w:rsidRDefault="00ED167E">
      <w:pPr>
        <w:rPr>
          <w:rFonts w:ascii="Barclays Serif" w:hAnsi="Barclays Serif"/>
          <w:sz w:val="20"/>
          <w:szCs w:val="20"/>
        </w:rPr>
      </w:pPr>
    </w:p>
    <w:p w:rsidR="00ED167E" w:rsidRDefault="00510A1E" w:rsidP="005056C5">
      <w:pPr>
        <w:outlineLvl w:val="0"/>
        <w:rPr>
          <w:rFonts w:ascii="Barclays Serif" w:hAnsi="Barclays Serif"/>
          <w:sz w:val="20"/>
          <w:szCs w:val="20"/>
        </w:rPr>
      </w:pPr>
      <w:r>
        <w:rPr>
          <w:rFonts w:ascii="Barclays Serif" w:hAnsi="Barclays Serif"/>
          <w:b/>
          <w:sz w:val="20"/>
          <w:szCs w:val="20"/>
        </w:rPr>
        <w:t>Date of Completion of Role Profile</w:t>
      </w:r>
      <w:r>
        <w:rPr>
          <w:rFonts w:ascii="Barclays Serif" w:hAnsi="Barclays Serif"/>
          <w:sz w:val="20"/>
          <w:szCs w:val="20"/>
        </w:rPr>
        <w:t xml:space="preserve"> (month and year):  Month document typed (not signed).</w:t>
      </w:r>
    </w:p>
    <w:p w:rsidR="00ED167E" w:rsidRDefault="00ED167E">
      <w:pPr>
        <w:rPr>
          <w:rFonts w:ascii="Barclays Serif" w:hAnsi="Barclays Serif"/>
          <w:sz w:val="20"/>
          <w:szCs w:val="20"/>
        </w:rPr>
      </w:pPr>
    </w:p>
    <w:p w:rsidR="00ED167E" w:rsidRDefault="00510A1E">
      <w:pPr>
        <w:rPr>
          <w:rFonts w:ascii="Barclays Serif" w:hAnsi="Barclays Serif"/>
          <w:sz w:val="20"/>
          <w:szCs w:val="20"/>
        </w:rPr>
      </w:pPr>
      <w:r>
        <w:rPr>
          <w:rFonts w:ascii="Barclays Serif" w:hAnsi="Barclays Serif"/>
          <w:b/>
          <w:sz w:val="20"/>
          <w:szCs w:val="20"/>
        </w:rPr>
        <w:t>Name of Role Profile Content Creator</w:t>
      </w:r>
      <w:r>
        <w:rPr>
          <w:rFonts w:ascii="Barclays Serif" w:hAnsi="Barclays Serif"/>
          <w:sz w:val="20"/>
          <w:szCs w:val="20"/>
        </w:rPr>
        <w:t xml:space="preserve"> (person with this version electronically):  The person physically typing the content into the template document should insert their name here (even if they are not the role holder or line manger or HR business partner). If the role profile is subsequently revised by someone else (even slightly, other than being signed at the bottom), the content creator’s name should be revised as well (and Date of Completion, if necessary). </w:t>
      </w:r>
    </w:p>
    <w:p w:rsidR="00ED167E" w:rsidRDefault="00ED167E">
      <w:pPr>
        <w:rPr>
          <w:rFonts w:ascii="Barclays Serif" w:hAnsi="Barclays Serif"/>
          <w:sz w:val="20"/>
          <w:szCs w:val="20"/>
        </w:rPr>
      </w:pPr>
    </w:p>
    <w:p w:rsidR="00ED167E" w:rsidRDefault="00510A1E">
      <w:pPr>
        <w:rPr>
          <w:rFonts w:ascii="Barclays Serif" w:hAnsi="Barclays Serif"/>
          <w:sz w:val="20"/>
          <w:szCs w:val="20"/>
        </w:rPr>
      </w:pPr>
      <w:proofErr w:type="gramStart"/>
      <w:r>
        <w:rPr>
          <w:rFonts w:ascii="Barclays Serif" w:hAnsi="Barclays Serif"/>
          <w:b/>
          <w:sz w:val="20"/>
          <w:szCs w:val="20"/>
        </w:rPr>
        <w:t>Agreed by Job Holder / Line Manager / HR Business Partner</w:t>
      </w:r>
      <w:r>
        <w:rPr>
          <w:rFonts w:ascii="Barclays Serif" w:hAnsi="Barclays Serif"/>
          <w:sz w:val="20"/>
          <w:szCs w:val="20"/>
        </w:rPr>
        <w:t>:  Unless the role is vacant, a role profile is drafted ideally by the job holder and finalised by the line manager.</w:t>
      </w:r>
      <w:proofErr w:type="gramEnd"/>
      <w:r>
        <w:rPr>
          <w:rFonts w:ascii="Barclays Serif" w:hAnsi="Barclays Serif"/>
          <w:sz w:val="20"/>
          <w:szCs w:val="20"/>
        </w:rPr>
        <w:t xml:space="preserve"> HR advice may be sought during this process, if necessary. Once agreed by the line manager, the role profile should be sent to the HRBP for co-signing. The role profile and any supporting organisation chart will need to be kept on file in accordance with local arrangements. If the role is a very senior role (i.e. reports directly to an </w:t>
      </w:r>
      <w:proofErr w:type="spellStart"/>
      <w:r>
        <w:rPr>
          <w:rFonts w:ascii="Barclays Serif" w:hAnsi="Barclays Serif"/>
          <w:sz w:val="20"/>
          <w:szCs w:val="20"/>
        </w:rPr>
        <w:t>ExCo</w:t>
      </w:r>
      <w:proofErr w:type="spellEnd"/>
      <w:r>
        <w:rPr>
          <w:rFonts w:ascii="Barclays Serif" w:hAnsi="Barclays Serif"/>
          <w:sz w:val="20"/>
          <w:szCs w:val="20"/>
        </w:rPr>
        <w:t xml:space="preserve"> Board Member), the role profile and any supporting chart should be sent electronically to the Barclays HR Director’s office, within 1 month of any update to the role profile.</w:t>
      </w:r>
    </w:p>
    <w:p w:rsidR="00ED167E" w:rsidRPr="005F73E2" w:rsidRDefault="00ED167E">
      <w:pPr>
        <w:rPr>
          <w:rFonts w:ascii="Barclays Serif" w:hAnsi="Barclays Serif"/>
          <w:b/>
          <w:sz w:val="20"/>
          <w:szCs w:val="20"/>
        </w:rPr>
      </w:pPr>
    </w:p>
    <w:p w:rsidR="00ED167E" w:rsidRDefault="00510A1E">
      <w:pPr>
        <w:rPr>
          <w:rFonts w:ascii="Barclays Serif" w:hAnsi="Barclays Serif"/>
          <w:sz w:val="20"/>
          <w:szCs w:val="20"/>
        </w:rPr>
      </w:pPr>
      <w:proofErr w:type="gramStart"/>
      <w:r w:rsidRPr="005F73E2">
        <w:rPr>
          <w:rFonts w:ascii="Barclays Serif" w:hAnsi="Barclays Serif"/>
          <w:b/>
          <w:sz w:val="20"/>
          <w:szCs w:val="20"/>
        </w:rPr>
        <w:t>Evaluation :</w:t>
      </w:r>
      <w:proofErr w:type="gramEnd"/>
      <w:r>
        <w:rPr>
          <w:rFonts w:ascii="Barclays Serif" w:hAnsi="Barclays Serif"/>
          <w:sz w:val="20"/>
          <w:szCs w:val="20"/>
        </w:rPr>
        <w:t xml:space="preserve"> The following process should be facilitated through the relevant HR Business Partner:</w:t>
      </w:r>
    </w:p>
    <w:p w:rsidR="00ED167E" w:rsidRDefault="00ED167E">
      <w:pPr>
        <w:rPr>
          <w:rFonts w:ascii="Barclays Serif" w:hAnsi="Barclays Serif"/>
          <w:sz w:val="20"/>
          <w:szCs w:val="20"/>
        </w:rPr>
      </w:pPr>
    </w:p>
    <w:p w:rsidR="00ED167E" w:rsidRDefault="00510A1E">
      <w:pPr>
        <w:rPr>
          <w:rFonts w:ascii="Barclays Serif" w:hAnsi="Barclays Serif"/>
          <w:sz w:val="20"/>
          <w:szCs w:val="20"/>
        </w:rPr>
      </w:pPr>
      <w:r>
        <w:rPr>
          <w:rFonts w:ascii="Barclays Serif" w:hAnsi="Barclays Serif"/>
          <w:b/>
          <w:sz w:val="20"/>
          <w:szCs w:val="20"/>
        </w:rPr>
        <w:t>B1 – B7 roles:</w:t>
      </w:r>
      <w:r>
        <w:rPr>
          <w:rFonts w:ascii="Barclays Serif" w:hAnsi="Barclays Serif"/>
          <w:sz w:val="20"/>
          <w:szCs w:val="20"/>
        </w:rPr>
        <w:t xml:space="preserve">  Evaluation takes place through the Job Evaluation Team in </w:t>
      </w:r>
      <w:smartTag w:uri="urn:schemas-microsoft-com:office:smarttags" w:element="place">
        <w:r>
          <w:rPr>
            <w:rFonts w:ascii="Barclays Serif" w:hAnsi="Barclays Serif"/>
            <w:sz w:val="20"/>
            <w:szCs w:val="20"/>
          </w:rPr>
          <w:t>Poole</w:t>
        </w:r>
      </w:smartTag>
      <w:r>
        <w:rPr>
          <w:rFonts w:ascii="Barclays Serif" w:hAnsi="Barclays Serif"/>
          <w:sz w:val="20"/>
          <w:szCs w:val="20"/>
        </w:rPr>
        <w:t xml:space="preserve">. As long as the role profile is sufficiently detailed, then it is not necessary to complete an Extension for Evaluation purposes in order to obtain confirmation of level. </w:t>
      </w:r>
    </w:p>
    <w:p w:rsidR="00ED167E" w:rsidRDefault="00ED167E">
      <w:pPr>
        <w:rPr>
          <w:rFonts w:ascii="Barclays Serif" w:hAnsi="Barclays Serif"/>
          <w:sz w:val="20"/>
          <w:szCs w:val="20"/>
        </w:rPr>
      </w:pPr>
    </w:p>
    <w:p w:rsidR="00ED167E" w:rsidRDefault="00510A1E">
      <w:pPr>
        <w:rPr>
          <w:rFonts w:ascii="Barclays Serif" w:hAnsi="Barclays Serif"/>
          <w:sz w:val="20"/>
          <w:szCs w:val="20"/>
        </w:rPr>
      </w:pPr>
      <w:r>
        <w:rPr>
          <w:rFonts w:ascii="Barclays Serif" w:hAnsi="Barclays Serif"/>
          <w:b/>
          <w:sz w:val="20"/>
          <w:szCs w:val="20"/>
        </w:rPr>
        <w:t>SX roles:</w:t>
      </w:r>
      <w:r>
        <w:rPr>
          <w:rFonts w:ascii="Barclays Serif" w:hAnsi="Barclays Serif"/>
          <w:sz w:val="20"/>
          <w:szCs w:val="20"/>
        </w:rPr>
        <w:t xml:space="preserve"> These need to go to Reward who will put the roles through a separate evaluation process to confirm that the roles are substantial enough to warrant the SX status.</w:t>
      </w:r>
    </w:p>
    <w:p w:rsidR="00ED167E" w:rsidRDefault="00ED167E"/>
    <w:sectPr w:rsidR="00ED167E" w:rsidSect="00ED167E">
      <w:headerReference w:type="default" r:id="rId13"/>
      <w:footerReference w:type="even" r:id="rId14"/>
      <w:footerReference w:type="default" r:id="rId15"/>
      <w:headerReference w:type="first" r:id="rId16"/>
      <w:pgSz w:w="11906" w:h="16838"/>
      <w:pgMar w:top="340" w:right="340" w:bottom="340" w:left="79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150" w:rsidRDefault="00CF7150">
      <w:r>
        <w:separator/>
      </w:r>
    </w:p>
  </w:endnote>
  <w:endnote w:type="continuationSeparator" w:id="0">
    <w:p w:rsidR="00CF7150" w:rsidRDefault="00CF7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arclays Serif">
    <w:altName w:val="Candara"/>
    <w:charset w:val="00"/>
    <w:family w:val="swiss"/>
    <w:pitch w:val="variable"/>
    <w:sig w:usb0="00000003" w:usb1="00000000" w:usb2="00000000" w:usb3="00000000" w:csb0="00000001" w:csb1="00000000"/>
  </w:font>
  <w:font w:name="Barclays Sans">
    <w:altName w:val="Expert Sans Regular"/>
    <w:charset w:val="00"/>
    <w:family w:val="swiss"/>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E41" w:rsidRDefault="003C4A88">
    <w:pPr>
      <w:pStyle w:val="Footer"/>
      <w:framePr w:wrap="around" w:vAnchor="text" w:hAnchor="margin" w:xAlign="center" w:y="1"/>
      <w:rPr>
        <w:rStyle w:val="PageNumber"/>
      </w:rPr>
    </w:pPr>
    <w:r>
      <w:rPr>
        <w:rStyle w:val="PageNumber"/>
      </w:rPr>
      <w:fldChar w:fldCharType="begin"/>
    </w:r>
    <w:r w:rsidR="00C15E41">
      <w:rPr>
        <w:rStyle w:val="PageNumber"/>
      </w:rPr>
      <w:instrText xml:space="preserve">PAGE  </w:instrText>
    </w:r>
    <w:r>
      <w:rPr>
        <w:rStyle w:val="PageNumber"/>
      </w:rPr>
      <w:fldChar w:fldCharType="end"/>
    </w:r>
  </w:p>
  <w:p w:rsidR="00C15E41" w:rsidRDefault="00C15E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E41" w:rsidRDefault="003C4A88">
    <w:pPr>
      <w:pStyle w:val="Footer"/>
      <w:framePr w:wrap="around" w:vAnchor="text" w:hAnchor="margin" w:xAlign="center" w:y="1"/>
      <w:rPr>
        <w:rStyle w:val="PageNumber"/>
      </w:rPr>
    </w:pPr>
    <w:r>
      <w:rPr>
        <w:rStyle w:val="PageNumber"/>
      </w:rPr>
      <w:fldChar w:fldCharType="begin"/>
    </w:r>
    <w:r w:rsidR="00C15E41">
      <w:rPr>
        <w:rStyle w:val="PageNumber"/>
      </w:rPr>
      <w:instrText xml:space="preserve">PAGE  </w:instrText>
    </w:r>
    <w:r>
      <w:rPr>
        <w:rStyle w:val="PageNumber"/>
      </w:rPr>
      <w:fldChar w:fldCharType="separate"/>
    </w:r>
    <w:r w:rsidR="002163C6">
      <w:rPr>
        <w:rStyle w:val="PageNumber"/>
        <w:noProof/>
      </w:rPr>
      <w:t>6</w:t>
    </w:r>
    <w:r>
      <w:rPr>
        <w:rStyle w:val="PageNumber"/>
      </w:rPr>
      <w:fldChar w:fldCharType="end"/>
    </w:r>
  </w:p>
  <w:p w:rsidR="00C15E41" w:rsidRDefault="00C15E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150" w:rsidRDefault="00CF7150">
      <w:r>
        <w:separator/>
      </w:r>
    </w:p>
  </w:footnote>
  <w:footnote w:type="continuationSeparator" w:id="0">
    <w:p w:rsidR="00CF7150" w:rsidRDefault="00CF71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E41" w:rsidRDefault="006A1F7E">
    <w:pPr>
      <w:pStyle w:val="Header"/>
      <w:ind w:left="-720"/>
    </w:pPr>
    <w:r>
      <w:rPr>
        <w:noProof/>
        <w:lang w:val="en-US"/>
      </w:rPr>
      <w:drawing>
        <wp:inline distT="0" distB="0" distL="0" distR="0">
          <wp:extent cx="2009775" cy="5048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b="21867"/>
                  <a:stretch>
                    <a:fillRect/>
                  </a:stretch>
                </pic:blipFill>
                <pic:spPr bwMode="auto">
                  <a:xfrm>
                    <a:off x="0" y="0"/>
                    <a:ext cx="2009775" cy="50482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E41" w:rsidRDefault="006A1F7E">
    <w:pPr>
      <w:pStyle w:val="Header"/>
      <w:ind w:left="-720"/>
    </w:pPr>
    <w:r>
      <w:rPr>
        <w:noProof/>
        <w:lang w:val="en-US"/>
      </w:rPr>
      <w:drawing>
        <wp:inline distT="0" distB="0" distL="0" distR="0">
          <wp:extent cx="2009775" cy="5048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b="21867"/>
                  <a:stretch>
                    <a:fillRect/>
                  </a:stretch>
                </pic:blipFill>
                <pic:spPr bwMode="auto">
                  <a:xfrm>
                    <a:off x="0" y="0"/>
                    <a:ext cx="2009775" cy="5048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F1F"/>
    <w:multiLevelType w:val="hybridMultilevel"/>
    <w:tmpl w:val="B9D260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16D30DF"/>
    <w:multiLevelType w:val="hybridMultilevel"/>
    <w:tmpl w:val="3768DD9E"/>
    <w:lvl w:ilvl="0" w:tplc="69E4DEE2">
      <w:start w:val="1"/>
      <w:numFmt w:val="bullet"/>
      <w:lvlText w:val=""/>
      <w:lvlJc w:val="left"/>
      <w:pPr>
        <w:ind w:left="360" w:hanging="360"/>
      </w:pPr>
      <w:rPr>
        <w:rFonts w:ascii="Wingdings" w:hAnsi="Wingdings" w:hint="default"/>
        <w:u w:color="3366FF"/>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201B6ADB"/>
    <w:multiLevelType w:val="hybridMultilevel"/>
    <w:tmpl w:val="882C9214"/>
    <w:lvl w:ilvl="0" w:tplc="69E4DEE2">
      <w:start w:val="1"/>
      <w:numFmt w:val="bullet"/>
      <w:lvlText w:val=""/>
      <w:lvlJc w:val="left"/>
      <w:pPr>
        <w:ind w:left="720" w:hanging="360"/>
      </w:pPr>
      <w:rPr>
        <w:rFonts w:ascii="Wingdings" w:hAnsi="Wingdings" w:hint="default"/>
        <w:u w:color="3366F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F43A7B"/>
    <w:multiLevelType w:val="multilevel"/>
    <w:tmpl w:val="7758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B82BAF"/>
    <w:multiLevelType w:val="hybridMultilevel"/>
    <w:tmpl w:val="FE267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E412267"/>
    <w:multiLevelType w:val="hybridMultilevel"/>
    <w:tmpl w:val="F3EADFF0"/>
    <w:lvl w:ilvl="0" w:tplc="D98E95D0">
      <w:start w:val="11"/>
      <w:numFmt w:val="bullet"/>
      <w:lvlText w:val=""/>
      <w:lvlJc w:val="left"/>
      <w:pPr>
        <w:tabs>
          <w:tab w:val="num" w:pos="709"/>
        </w:tabs>
        <w:ind w:left="709" w:hanging="284"/>
      </w:pPr>
      <w:rPr>
        <w:rFonts w:ascii="Symbol" w:hAnsi="Symbol" w:hint="default"/>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05B564F"/>
    <w:multiLevelType w:val="multilevel"/>
    <w:tmpl w:val="C7CA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3FD285F"/>
    <w:multiLevelType w:val="hybridMultilevel"/>
    <w:tmpl w:val="BF7A23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C460C6A"/>
    <w:multiLevelType w:val="hybridMultilevel"/>
    <w:tmpl w:val="C26E8F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16F0356"/>
    <w:multiLevelType w:val="hybridMultilevel"/>
    <w:tmpl w:val="38568F62"/>
    <w:lvl w:ilvl="0" w:tplc="04090001">
      <w:start w:val="1"/>
      <w:numFmt w:val="bullet"/>
      <w:lvlText w:val=""/>
      <w:lvlJc w:val="left"/>
      <w:pPr>
        <w:tabs>
          <w:tab w:val="num" w:pos="677"/>
        </w:tabs>
        <w:ind w:left="677" w:hanging="360"/>
      </w:pPr>
      <w:rPr>
        <w:rFonts w:ascii="Symbol" w:hAnsi="Symbol" w:hint="default"/>
      </w:rPr>
    </w:lvl>
    <w:lvl w:ilvl="1" w:tplc="04090003" w:tentative="1">
      <w:start w:val="1"/>
      <w:numFmt w:val="bullet"/>
      <w:lvlText w:val="o"/>
      <w:lvlJc w:val="left"/>
      <w:pPr>
        <w:tabs>
          <w:tab w:val="num" w:pos="1397"/>
        </w:tabs>
        <w:ind w:left="1397" w:hanging="360"/>
      </w:pPr>
      <w:rPr>
        <w:rFonts w:ascii="Courier New" w:hAnsi="Courier New" w:hint="default"/>
      </w:rPr>
    </w:lvl>
    <w:lvl w:ilvl="2" w:tplc="04090005" w:tentative="1">
      <w:start w:val="1"/>
      <w:numFmt w:val="bullet"/>
      <w:lvlText w:val=""/>
      <w:lvlJc w:val="left"/>
      <w:pPr>
        <w:tabs>
          <w:tab w:val="num" w:pos="2117"/>
        </w:tabs>
        <w:ind w:left="2117" w:hanging="360"/>
      </w:pPr>
      <w:rPr>
        <w:rFonts w:ascii="Wingdings" w:hAnsi="Wingdings" w:hint="default"/>
      </w:rPr>
    </w:lvl>
    <w:lvl w:ilvl="3" w:tplc="04090001" w:tentative="1">
      <w:start w:val="1"/>
      <w:numFmt w:val="bullet"/>
      <w:lvlText w:val=""/>
      <w:lvlJc w:val="left"/>
      <w:pPr>
        <w:tabs>
          <w:tab w:val="num" w:pos="2837"/>
        </w:tabs>
        <w:ind w:left="2837" w:hanging="360"/>
      </w:pPr>
      <w:rPr>
        <w:rFonts w:ascii="Symbol" w:hAnsi="Symbol" w:hint="default"/>
      </w:rPr>
    </w:lvl>
    <w:lvl w:ilvl="4" w:tplc="04090003" w:tentative="1">
      <w:start w:val="1"/>
      <w:numFmt w:val="bullet"/>
      <w:lvlText w:val="o"/>
      <w:lvlJc w:val="left"/>
      <w:pPr>
        <w:tabs>
          <w:tab w:val="num" w:pos="3557"/>
        </w:tabs>
        <w:ind w:left="3557" w:hanging="360"/>
      </w:pPr>
      <w:rPr>
        <w:rFonts w:ascii="Courier New" w:hAnsi="Courier New" w:hint="default"/>
      </w:rPr>
    </w:lvl>
    <w:lvl w:ilvl="5" w:tplc="04090005" w:tentative="1">
      <w:start w:val="1"/>
      <w:numFmt w:val="bullet"/>
      <w:lvlText w:val=""/>
      <w:lvlJc w:val="left"/>
      <w:pPr>
        <w:tabs>
          <w:tab w:val="num" w:pos="4277"/>
        </w:tabs>
        <w:ind w:left="4277" w:hanging="360"/>
      </w:pPr>
      <w:rPr>
        <w:rFonts w:ascii="Wingdings" w:hAnsi="Wingdings" w:hint="default"/>
      </w:rPr>
    </w:lvl>
    <w:lvl w:ilvl="6" w:tplc="04090001" w:tentative="1">
      <w:start w:val="1"/>
      <w:numFmt w:val="bullet"/>
      <w:lvlText w:val=""/>
      <w:lvlJc w:val="left"/>
      <w:pPr>
        <w:tabs>
          <w:tab w:val="num" w:pos="4997"/>
        </w:tabs>
        <w:ind w:left="4997" w:hanging="360"/>
      </w:pPr>
      <w:rPr>
        <w:rFonts w:ascii="Symbol" w:hAnsi="Symbol" w:hint="default"/>
      </w:rPr>
    </w:lvl>
    <w:lvl w:ilvl="7" w:tplc="04090003" w:tentative="1">
      <w:start w:val="1"/>
      <w:numFmt w:val="bullet"/>
      <w:lvlText w:val="o"/>
      <w:lvlJc w:val="left"/>
      <w:pPr>
        <w:tabs>
          <w:tab w:val="num" w:pos="5717"/>
        </w:tabs>
        <w:ind w:left="5717" w:hanging="360"/>
      </w:pPr>
      <w:rPr>
        <w:rFonts w:ascii="Courier New" w:hAnsi="Courier New" w:hint="default"/>
      </w:rPr>
    </w:lvl>
    <w:lvl w:ilvl="8" w:tplc="04090005" w:tentative="1">
      <w:start w:val="1"/>
      <w:numFmt w:val="bullet"/>
      <w:lvlText w:val=""/>
      <w:lvlJc w:val="left"/>
      <w:pPr>
        <w:tabs>
          <w:tab w:val="num" w:pos="6437"/>
        </w:tabs>
        <w:ind w:left="6437" w:hanging="360"/>
      </w:pPr>
      <w:rPr>
        <w:rFonts w:ascii="Wingdings" w:hAnsi="Wingdings" w:hint="default"/>
      </w:rPr>
    </w:lvl>
  </w:abstractNum>
  <w:abstractNum w:abstractNumId="10">
    <w:nsid w:val="4E3C0E60"/>
    <w:multiLevelType w:val="hybridMultilevel"/>
    <w:tmpl w:val="67DA9C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6A3B1DF8"/>
    <w:multiLevelType w:val="hybridMultilevel"/>
    <w:tmpl w:val="E932AAC6"/>
    <w:lvl w:ilvl="0" w:tplc="69E4DEE2">
      <w:start w:val="1"/>
      <w:numFmt w:val="bullet"/>
      <w:lvlText w:val=""/>
      <w:lvlJc w:val="left"/>
      <w:pPr>
        <w:ind w:left="720" w:hanging="360"/>
      </w:pPr>
      <w:rPr>
        <w:rFonts w:ascii="Wingdings" w:hAnsi="Wingdings" w:hint="default"/>
        <w:u w:color="3366F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45949E0"/>
    <w:multiLevelType w:val="hybridMultilevel"/>
    <w:tmpl w:val="7C6463DC"/>
    <w:lvl w:ilvl="0" w:tplc="69E4DEE2">
      <w:start w:val="1"/>
      <w:numFmt w:val="bullet"/>
      <w:lvlText w:val=""/>
      <w:lvlJc w:val="left"/>
      <w:pPr>
        <w:ind w:left="720" w:hanging="360"/>
      </w:pPr>
      <w:rPr>
        <w:rFonts w:ascii="Wingdings" w:hAnsi="Wingdings" w:hint="default"/>
        <w:u w:color="3366F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7F37D6B"/>
    <w:multiLevelType w:val="multilevel"/>
    <w:tmpl w:val="7BBE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FBC34E5"/>
    <w:multiLevelType w:val="hybridMultilevel"/>
    <w:tmpl w:val="201C4924"/>
    <w:lvl w:ilvl="0" w:tplc="69E4DEE2">
      <w:start w:val="1"/>
      <w:numFmt w:val="bullet"/>
      <w:lvlText w:val=""/>
      <w:lvlJc w:val="left"/>
      <w:pPr>
        <w:ind w:left="360" w:hanging="360"/>
      </w:pPr>
      <w:rPr>
        <w:rFonts w:ascii="Wingdings" w:hAnsi="Wingdings" w:hint="default"/>
        <w:u w:color="3366FF"/>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13"/>
  </w:num>
  <w:num w:numId="3">
    <w:abstractNumId w:val="6"/>
  </w:num>
  <w:num w:numId="4">
    <w:abstractNumId w:val="12"/>
  </w:num>
  <w:num w:numId="5">
    <w:abstractNumId w:val="2"/>
  </w:num>
  <w:num w:numId="6">
    <w:abstractNumId w:val="14"/>
  </w:num>
  <w:num w:numId="7">
    <w:abstractNumId w:val="11"/>
  </w:num>
  <w:num w:numId="8">
    <w:abstractNumId w:val="3"/>
  </w:num>
  <w:num w:numId="9">
    <w:abstractNumId w:val="10"/>
  </w:num>
  <w:num w:numId="10">
    <w:abstractNumId w:val="1"/>
  </w:num>
  <w:num w:numId="11">
    <w:abstractNumId w:val="8"/>
  </w:num>
  <w:num w:numId="12">
    <w:abstractNumId w:val="9"/>
  </w:num>
  <w:num w:numId="13">
    <w:abstractNumId w:val="0"/>
  </w:num>
  <w:num w:numId="14">
    <w:abstractNumId w:val="4"/>
  </w:num>
  <w:num w:numId="15">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67E"/>
    <w:rsid w:val="0000323B"/>
    <w:rsid w:val="00037B2D"/>
    <w:rsid w:val="000B67E1"/>
    <w:rsid w:val="000D731B"/>
    <w:rsid w:val="000D75D0"/>
    <w:rsid w:val="000E4AC7"/>
    <w:rsid w:val="00107324"/>
    <w:rsid w:val="001103C2"/>
    <w:rsid w:val="00117622"/>
    <w:rsid w:val="00127796"/>
    <w:rsid w:val="00127AE7"/>
    <w:rsid w:val="0015324B"/>
    <w:rsid w:val="001C30C2"/>
    <w:rsid w:val="001D58BC"/>
    <w:rsid w:val="001F20A2"/>
    <w:rsid w:val="002163C6"/>
    <w:rsid w:val="00216456"/>
    <w:rsid w:val="00262A08"/>
    <w:rsid w:val="00266E38"/>
    <w:rsid w:val="00282247"/>
    <w:rsid w:val="002B0E3D"/>
    <w:rsid w:val="002B185F"/>
    <w:rsid w:val="002F1342"/>
    <w:rsid w:val="002F28FF"/>
    <w:rsid w:val="002F4CF7"/>
    <w:rsid w:val="003C4A88"/>
    <w:rsid w:val="003E65B4"/>
    <w:rsid w:val="00495BB5"/>
    <w:rsid w:val="004B6FB8"/>
    <w:rsid w:val="004E35CF"/>
    <w:rsid w:val="005056C5"/>
    <w:rsid w:val="00510A1E"/>
    <w:rsid w:val="005278BF"/>
    <w:rsid w:val="00530F02"/>
    <w:rsid w:val="00553C15"/>
    <w:rsid w:val="005C4660"/>
    <w:rsid w:val="005F73E2"/>
    <w:rsid w:val="00633194"/>
    <w:rsid w:val="00636E70"/>
    <w:rsid w:val="006644CF"/>
    <w:rsid w:val="006A1F7E"/>
    <w:rsid w:val="0071453E"/>
    <w:rsid w:val="0073561B"/>
    <w:rsid w:val="00751C75"/>
    <w:rsid w:val="00760A8B"/>
    <w:rsid w:val="007737F6"/>
    <w:rsid w:val="0079773A"/>
    <w:rsid w:val="007C5E18"/>
    <w:rsid w:val="007D0E0F"/>
    <w:rsid w:val="007E1882"/>
    <w:rsid w:val="00800FCD"/>
    <w:rsid w:val="00840541"/>
    <w:rsid w:val="00890856"/>
    <w:rsid w:val="00920862"/>
    <w:rsid w:val="0092216A"/>
    <w:rsid w:val="00927BAA"/>
    <w:rsid w:val="00981AC9"/>
    <w:rsid w:val="009F3EB0"/>
    <w:rsid w:val="00A00FA9"/>
    <w:rsid w:val="00A04742"/>
    <w:rsid w:val="00A6512A"/>
    <w:rsid w:val="00A84FBD"/>
    <w:rsid w:val="00AB0CEC"/>
    <w:rsid w:val="00AC167D"/>
    <w:rsid w:val="00B242A0"/>
    <w:rsid w:val="00B3451B"/>
    <w:rsid w:val="00B6468D"/>
    <w:rsid w:val="00B85F01"/>
    <w:rsid w:val="00BC171B"/>
    <w:rsid w:val="00BE31C6"/>
    <w:rsid w:val="00BF3659"/>
    <w:rsid w:val="00C15E41"/>
    <w:rsid w:val="00C4424D"/>
    <w:rsid w:val="00C61C62"/>
    <w:rsid w:val="00CF7150"/>
    <w:rsid w:val="00D00A30"/>
    <w:rsid w:val="00D63ADB"/>
    <w:rsid w:val="00D706F4"/>
    <w:rsid w:val="00DB5380"/>
    <w:rsid w:val="00DF4A8E"/>
    <w:rsid w:val="00E052AF"/>
    <w:rsid w:val="00E0640C"/>
    <w:rsid w:val="00E83D0C"/>
    <w:rsid w:val="00EA5AEA"/>
    <w:rsid w:val="00EB26D8"/>
    <w:rsid w:val="00ED1097"/>
    <w:rsid w:val="00ED167E"/>
    <w:rsid w:val="00EF3DF8"/>
    <w:rsid w:val="00F102A9"/>
    <w:rsid w:val="00F13C83"/>
    <w:rsid w:val="00F22A5A"/>
    <w:rsid w:val="00F57A8F"/>
    <w:rsid w:val="00F90ACA"/>
    <w:rsid w:val="00F942EC"/>
    <w:rsid w:val="00FB2549"/>
    <w:rsid w:val="00FB6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167E"/>
    <w:rPr>
      <w:sz w:val="24"/>
      <w:szCs w:val="24"/>
      <w:lang w:val="en-GB" w:eastAsia="en-GB"/>
    </w:rPr>
  </w:style>
  <w:style w:type="paragraph" w:styleId="Heading1">
    <w:name w:val="heading 1"/>
    <w:basedOn w:val="Normal"/>
    <w:next w:val="Normal"/>
    <w:qFormat/>
    <w:rsid w:val="00751C75"/>
    <w:pPr>
      <w:keepNext/>
      <w:spacing w:before="120" w:after="120"/>
      <w:outlineLvl w:val="0"/>
    </w:pPr>
    <w:rPr>
      <w:rFonts w:ascii="Barclays Serif" w:hAnsi="Barclays Serif"/>
      <w:b/>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167E"/>
    <w:pPr>
      <w:tabs>
        <w:tab w:val="center" w:pos="4153"/>
        <w:tab w:val="right" w:pos="8306"/>
      </w:tabs>
    </w:pPr>
    <w:rPr>
      <w:rFonts w:ascii="Barclays Sans" w:hAnsi="Barclays Sans"/>
      <w:sz w:val="20"/>
      <w:szCs w:val="20"/>
      <w:lang w:eastAsia="en-US"/>
    </w:rPr>
  </w:style>
  <w:style w:type="character" w:styleId="Hyperlink">
    <w:name w:val="Hyperlink"/>
    <w:basedOn w:val="DefaultParagraphFont"/>
    <w:rsid w:val="00ED167E"/>
    <w:rPr>
      <w:color w:val="0000FF"/>
      <w:u w:val="single"/>
    </w:rPr>
  </w:style>
  <w:style w:type="paragraph" w:styleId="Footer">
    <w:name w:val="footer"/>
    <w:basedOn w:val="Normal"/>
    <w:rsid w:val="00ED167E"/>
    <w:pPr>
      <w:tabs>
        <w:tab w:val="center" w:pos="4153"/>
        <w:tab w:val="right" w:pos="8306"/>
      </w:tabs>
    </w:pPr>
  </w:style>
  <w:style w:type="character" w:styleId="PageNumber">
    <w:name w:val="page number"/>
    <w:basedOn w:val="DefaultParagraphFont"/>
    <w:rsid w:val="00ED167E"/>
  </w:style>
  <w:style w:type="paragraph" w:styleId="BodyText">
    <w:name w:val="Body Text"/>
    <w:basedOn w:val="Normal"/>
    <w:rsid w:val="00751C75"/>
    <w:rPr>
      <w:rFonts w:ascii="Barclays Serif" w:hAnsi="Barclays Serif"/>
      <w:b/>
      <w:sz w:val="20"/>
      <w:szCs w:val="20"/>
      <w:lang w:eastAsia="en-US"/>
    </w:rPr>
  </w:style>
  <w:style w:type="paragraph" w:styleId="BalloonText">
    <w:name w:val="Balloon Text"/>
    <w:basedOn w:val="Normal"/>
    <w:semiHidden/>
    <w:rsid w:val="001D58BC"/>
    <w:rPr>
      <w:rFonts w:ascii="Tahoma" w:hAnsi="Tahoma"/>
      <w:sz w:val="16"/>
      <w:szCs w:val="16"/>
    </w:rPr>
  </w:style>
  <w:style w:type="paragraph" w:styleId="DocumentMap">
    <w:name w:val="Document Map"/>
    <w:basedOn w:val="Normal"/>
    <w:semiHidden/>
    <w:rsid w:val="005056C5"/>
    <w:pPr>
      <w:shd w:val="clear" w:color="auto" w:fill="000080"/>
    </w:pPr>
    <w:rPr>
      <w:rFonts w:ascii="Tahoma" w:hAnsi="Tahoma" w:cs="Tahoma"/>
      <w:sz w:val="20"/>
      <w:szCs w:val="20"/>
    </w:rPr>
  </w:style>
  <w:style w:type="paragraph" w:styleId="NormalWeb">
    <w:name w:val="Normal (Web)"/>
    <w:basedOn w:val="Normal"/>
    <w:rsid w:val="005C4660"/>
    <w:pPr>
      <w:spacing w:before="100" w:beforeAutospacing="1" w:after="100" w:afterAutospacing="1"/>
    </w:pPr>
    <w:rPr>
      <w:rFonts w:eastAsia="MS Mincho"/>
      <w:lang w:val="en-US" w:eastAsia="en-US"/>
    </w:rPr>
  </w:style>
  <w:style w:type="character" w:styleId="Strong">
    <w:name w:val="Strong"/>
    <w:basedOn w:val="DefaultParagraphFont"/>
    <w:qFormat/>
    <w:rsid w:val="001103C2"/>
    <w:rPr>
      <w:b/>
      <w:bCs/>
    </w:rPr>
  </w:style>
  <w:style w:type="paragraph" w:styleId="ListParagraph">
    <w:name w:val="List Paragraph"/>
    <w:basedOn w:val="Normal"/>
    <w:uiPriority w:val="34"/>
    <w:qFormat/>
    <w:rsid w:val="001103C2"/>
    <w:pPr>
      <w:ind w:left="720"/>
      <w:contextualSpacing/>
    </w:pPr>
  </w:style>
  <w:style w:type="paragraph" w:styleId="BodyText2">
    <w:name w:val="Body Text 2"/>
    <w:basedOn w:val="Normal"/>
    <w:link w:val="BodyText2Char"/>
    <w:rsid w:val="002B185F"/>
    <w:pPr>
      <w:spacing w:after="120" w:line="480" w:lineRule="auto"/>
    </w:pPr>
  </w:style>
  <w:style w:type="character" w:customStyle="1" w:styleId="BodyText2Char">
    <w:name w:val="Body Text 2 Char"/>
    <w:basedOn w:val="DefaultParagraphFont"/>
    <w:link w:val="BodyText2"/>
    <w:rsid w:val="002B185F"/>
    <w:rPr>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167E"/>
    <w:rPr>
      <w:sz w:val="24"/>
      <w:szCs w:val="24"/>
      <w:lang w:val="en-GB" w:eastAsia="en-GB"/>
    </w:rPr>
  </w:style>
  <w:style w:type="paragraph" w:styleId="Heading1">
    <w:name w:val="heading 1"/>
    <w:basedOn w:val="Normal"/>
    <w:next w:val="Normal"/>
    <w:qFormat/>
    <w:rsid w:val="00751C75"/>
    <w:pPr>
      <w:keepNext/>
      <w:spacing w:before="120" w:after="120"/>
      <w:outlineLvl w:val="0"/>
    </w:pPr>
    <w:rPr>
      <w:rFonts w:ascii="Barclays Serif" w:hAnsi="Barclays Serif"/>
      <w:b/>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167E"/>
    <w:pPr>
      <w:tabs>
        <w:tab w:val="center" w:pos="4153"/>
        <w:tab w:val="right" w:pos="8306"/>
      </w:tabs>
    </w:pPr>
    <w:rPr>
      <w:rFonts w:ascii="Barclays Sans" w:hAnsi="Barclays Sans"/>
      <w:sz w:val="20"/>
      <w:szCs w:val="20"/>
      <w:lang w:eastAsia="en-US"/>
    </w:rPr>
  </w:style>
  <w:style w:type="character" w:styleId="Hyperlink">
    <w:name w:val="Hyperlink"/>
    <w:basedOn w:val="DefaultParagraphFont"/>
    <w:rsid w:val="00ED167E"/>
    <w:rPr>
      <w:color w:val="0000FF"/>
      <w:u w:val="single"/>
    </w:rPr>
  </w:style>
  <w:style w:type="paragraph" w:styleId="Footer">
    <w:name w:val="footer"/>
    <w:basedOn w:val="Normal"/>
    <w:rsid w:val="00ED167E"/>
    <w:pPr>
      <w:tabs>
        <w:tab w:val="center" w:pos="4153"/>
        <w:tab w:val="right" w:pos="8306"/>
      </w:tabs>
    </w:pPr>
  </w:style>
  <w:style w:type="character" w:styleId="PageNumber">
    <w:name w:val="page number"/>
    <w:basedOn w:val="DefaultParagraphFont"/>
    <w:rsid w:val="00ED167E"/>
  </w:style>
  <w:style w:type="paragraph" w:styleId="BodyText">
    <w:name w:val="Body Text"/>
    <w:basedOn w:val="Normal"/>
    <w:rsid w:val="00751C75"/>
    <w:rPr>
      <w:rFonts w:ascii="Barclays Serif" w:hAnsi="Barclays Serif"/>
      <w:b/>
      <w:sz w:val="20"/>
      <w:szCs w:val="20"/>
      <w:lang w:eastAsia="en-US"/>
    </w:rPr>
  </w:style>
  <w:style w:type="paragraph" w:styleId="BalloonText">
    <w:name w:val="Balloon Text"/>
    <w:basedOn w:val="Normal"/>
    <w:semiHidden/>
    <w:rsid w:val="001D58BC"/>
    <w:rPr>
      <w:rFonts w:ascii="Tahoma" w:hAnsi="Tahoma"/>
      <w:sz w:val="16"/>
      <w:szCs w:val="16"/>
    </w:rPr>
  </w:style>
  <w:style w:type="paragraph" w:styleId="DocumentMap">
    <w:name w:val="Document Map"/>
    <w:basedOn w:val="Normal"/>
    <w:semiHidden/>
    <w:rsid w:val="005056C5"/>
    <w:pPr>
      <w:shd w:val="clear" w:color="auto" w:fill="000080"/>
    </w:pPr>
    <w:rPr>
      <w:rFonts w:ascii="Tahoma" w:hAnsi="Tahoma" w:cs="Tahoma"/>
      <w:sz w:val="20"/>
      <w:szCs w:val="20"/>
    </w:rPr>
  </w:style>
  <w:style w:type="paragraph" w:styleId="NormalWeb">
    <w:name w:val="Normal (Web)"/>
    <w:basedOn w:val="Normal"/>
    <w:rsid w:val="005C4660"/>
    <w:pPr>
      <w:spacing w:before="100" w:beforeAutospacing="1" w:after="100" w:afterAutospacing="1"/>
    </w:pPr>
    <w:rPr>
      <w:rFonts w:eastAsia="MS Mincho"/>
      <w:lang w:val="en-US" w:eastAsia="en-US"/>
    </w:rPr>
  </w:style>
  <w:style w:type="character" w:styleId="Strong">
    <w:name w:val="Strong"/>
    <w:basedOn w:val="DefaultParagraphFont"/>
    <w:qFormat/>
    <w:rsid w:val="001103C2"/>
    <w:rPr>
      <w:b/>
      <w:bCs/>
    </w:rPr>
  </w:style>
  <w:style w:type="paragraph" w:styleId="ListParagraph">
    <w:name w:val="List Paragraph"/>
    <w:basedOn w:val="Normal"/>
    <w:uiPriority w:val="34"/>
    <w:qFormat/>
    <w:rsid w:val="001103C2"/>
    <w:pPr>
      <w:ind w:left="720"/>
      <w:contextualSpacing/>
    </w:pPr>
  </w:style>
  <w:style w:type="paragraph" w:styleId="BodyText2">
    <w:name w:val="Body Text 2"/>
    <w:basedOn w:val="Normal"/>
    <w:link w:val="BodyText2Char"/>
    <w:rsid w:val="002B185F"/>
    <w:pPr>
      <w:spacing w:after="120" w:line="480" w:lineRule="auto"/>
    </w:pPr>
  </w:style>
  <w:style w:type="character" w:customStyle="1" w:styleId="BodyText2Char">
    <w:name w:val="Body Text 2 Char"/>
    <w:basedOn w:val="DefaultParagraphFont"/>
    <w:link w:val="BodyText2"/>
    <w:rsid w:val="002B185F"/>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compliance.intranet.barclays.co.u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E62B79AAA82BE41BA8F56B7672A6786" ma:contentTypeVersion="0" ma:contentTypeDescription="Create a new document." ma:contentTypeScope="" ma:versionID="9cd0545b8164055051226f881caac99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E42370DF-D92C-4DD9-90E4-ED6AD46DC5AB}">
  <ds:schemaRefs>
    <ds:schemaRef ds:uri="http://schemas.microsoft.com/sharepoint/v3/contenttype/forms"/>
  </ds:schemaRefs>
</ds:datastoreItem>
</file>

<file path=customXml/itemProps2.xml><?xml version="1.0" encoding="utf-8"?>
<ds:datastoreItem xmlns:ds="http://schemas.openxmlformats.org/officeDocument/2006/customXml" ds:itemID="{E38F78A6-3FD5-46F8-92CA-3B775A676D56}">
  <ds:schemaRefs>
    <ds:schemaRef ds:uri="http://schemas.microsoft.com/office/2006/metadata/properties"/>
  </ds:schemaRefs>
</ds:datastoreItem>
</file>

<file path=customXml/itemProps3.xml><?xml version="1.0" encoding="utf-8"?>
<ds:datastoreItem xmlns:ds="http://schemas.openxmlformats.org/officeDocument/2006/customXml" ds:itemID="{D8CF6730-3992-48BE-ACA6-9D741AE96D6A}">
  <ds:schemaRefs>
    <ds:schemaRef ds:uri="http://schemas.microsoft.com/office/2006/metadata/longProperties"/>
  </ds:schemaRefs>
</ds:datastoreItem>
</file>

<file path=customXml/itemProps4.xml><?xml version="1.0" encoding="utf-8"?>
<ds:datastoreItem xmlns:ds="http://schemas.openxmlformats.org/officeDocument/2006/customXml" ds:itemID="{CF207098-89EA-428B-BFC8-D7FAA98F11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2321</Words>
  <Characters>13232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BARCLAYS STANDARD ROLE PROFILE - EFFECTIVE 31 MAY 2007</vt:lpstr>
    </vt:vector>
  </TitlesOfParts>
  <Company>Barclays Bank PLC</Company>
  <LinksUpToDate>false</LinksUpToDate>
  <CharactersWithSpaces>15522</CharactersWithSpaces>
  <SharedDoc>false</SharedDoc>
  <HLinks>
    <vt:vector size="6" baseType="variant">
      <vt:variant>
        <vt:i4>8192117</vt:i4>
      </vt:variant>
      <vt:variant>
        <vt:i4>0</vt:i4>
      </vt:variant>
      <vt:variant>
        <vt:i4>0</vt:i4>
      </vt:variant>
      <vt:variant>
        <vt:i4>5</vt:i4>
      </vt:variant>
      <vt:variant>
        <vt:lpwstr>http://compliance.intranet.barclays.co.uk/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BARCLAYS STANDARD ROLE PROFILE - EFFECTIVE 31 MAY 2007</dc:title>
  <dc:subject/>
  <dc:creator>katy.follows</dc:creator>
  <cp:keywords/>
  <dc:description/>
  <cp:lastModifiedBy>Barclays PLC User</cp:lastModifiedBy>
  <cp:revision>2</cp:revision>
  <cp:lastPrinted>2012-07-23T01:20:00Z</cp:lastPrinted>
  <dcterms:created xsi:type="dcterms:W3CDTF">2013-01-11T12:26:00Z</dcterms:created>
  <dcterms:modified xsi:type="dcterms:W3CDTF">2013-01-11T12:26:00Z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ubject">
    <vt:lpwstr/>
  </property>
  <property fmtid="{D5CDD505-2E9C-101B-9397-08002B2CF9AE}" pid="4" name="Keywords">
    <vt:lpwstr/>
  </property>
  <property fmtid="{D5CDD505-2E9C-101B-9397-08002B2CF9AE}" pid="5" name="_Author">
    <vt:lpwstr>katy.follows</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Owner">
    <vt:lpwstr/>
  </property>
  <property fmtid="{D5CDD505-2E9C-101B-9397-08002B2CF9AE}" pid="12" name="Status">
    <vt:lpwstr>Draft</vt:lpwstr>
  </property>
  <property fmtid="{D5CDD505-2E9C-101B-9397-08002B2CF9AE}" pid="13" name="Links">
    <vt:lpwstr/>
  </property>
  <property fmtid="{D5CDD505-2E9C-101B-9397-08002B2CF9AE}" pid="14" name="ContentTypeId">
    <vt:lpwstr>0x0101000E62B79AAA82BE41BA8F56B7672A6786</vt:lpwstr>
  </property>
  <property fmtid="{D5CDD505-2E9C-101B-9397-08002B2CF9AE}" pid="15" name="_AdHocReviewCycleID">
    <vt:i4>-809069532</vt:i4>
  </property>
  <property fmtid="{D5CDD505-2E9C-101B-9397-08002B2CF9AE}" pid="16" name="_EmailSubject">
    <vt:lpwstr>B7 FC</vt:lpwstr>
  </property>
  <property fmtid="{D5CDD505-2E9C-101B-9397-08002B2CF9AE}" pid="17" name="_AuthorEmail">
    <vt:lpwstr>Vikram.Thakur@barclayscorp.com</vt:lpwstr>
  </property>
  <property fmtid="{D5CDD505-2E9C-101B-9397-08002B2CF9AE}" pid="18" name="_AuthorEmailDisplayName">
    <vt:lpwstr>Thakur, Vikram : BSS Noida, HR</vt:lpwstr>
  </property>
  <property fmtid="{D5CDD505-2E9C-101B-9397-08002B2CF9AE}" pid="20" name="_PreviousAdHocReviewCycleID">
    <vt:i4>-1939349110</vt:i4>
  </property>
</Properties>
</file>